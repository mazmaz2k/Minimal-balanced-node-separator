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F7810" w14:textId="77777777" w:rsidR="0031239D" w:rsidRDefault="0031239D" w:rsidP="0031239D">
      <w:pPr>
        <w:bidi/>
        <w:jc w:val="center"/>
        <w:rPr>
          <w:b/>
          <w:bCs/>
          <w:i/>
          <w:iCs/>
          <w:sz w:val="44"/>
          <w:szCs w:val="44"/>
          <w:rtl/>
        </w:rPr>
      </w:pPr>
      <w:bookmarkStart w:id="0" w:name="_Hlk502746621"/>
      <w:bookmarkEnd w:id="0"/>
    </w:p>
    <w:p w14:paraId="65CDC990" w14:textId="77777777" w:rsidR="0031239D" w:rsidRPr="00937EA1" w:rsidRDefault="0031239D" w:rsidP="0031239D">
      <w:pPr>
        <w:bidi/>
        <w:jc w:val="center"/>
        <w:rPr>
          <w:b/>
          <w:bCs/>
          <w:i/>
          <w:iCs/>
          <w:sz w:val="44"/>
          <w:szCs w:val="44"/>
          <w:rtl/>
        </w:rPr>
      </w:pPr>
      <w:r w:rsidRPr="00937EA1">
        <w:rPr>
          <w:rFonts w:hint="cs"/>
          <w:b/>
          <w:bCs/>
          <w:i/>
          <w:iCs/>
          <w:sz w:val="44"/>
          <w:szCs w:val="44"/>
          <w:rtl/>
        </w:rPr>
        <w:t>המחלקה להנדסת תוכנה</w:t>
      </w:r>
    </w:p>
    <w:p w14:paraId="22BA8BA8" w14:textId="77777777" w:rsidR="0031239D" w:rsidRPr="00937EA1" w:rsidRDefault="004E40F4" w:rsidP="0031239D">
      <w:pPr>
        <w:bidi/>
        <w:jc w:val="center"/>
        <w:rPr>
          <w:b/>
          <w:bCs/>
          <w:i/>
          <w:iCs/>
          <w:sz w:val="44"/>
          <w:szCs w:val="44"/>
          <w:rtl/>
        </w:rPr>
      </w:pPr>
      <w:r>
        <w:rPr>
          <w:rFonts w:hint="cs"/>
          <w:b/>
          <w:bCs/>
          <w:i/>
          <w:iCs/>
          <w:sz w:val="44"/>
          <w:szCs w:val="44"/>
          <w:rtl/>
        </w:rPr>
        <w:t>פרוי</w:t>
      </w:r>
      <w:r w:rsidR="0031239D" w:rsidRPr="00937EA1">
        <w:rPr>
          <w:rFonts w:hint="cs"/>
          <w:b/>
          <w:bCs/>
          <w:i/>
          <w:iCs/>
          <w:sz w:val="44"/>
          <w:szCs w:val="44"/>
          <w:rtl/>
        </w:rPr>
        <w:t xml:space="preserve">יקט גמר </w:t>
      </w:r>
      <w:r w:rsidR="0031239D" w:rsidRPr="00937EA1">
        <w:rPr>
          <w:b/>
          <w:bCs/>
          <w:i/>
          <w:iCs/>
          <w:sz w:val="44"/>
          <w:szCs w:val="44"/>
          <w:rtl/>
        </w:rPr>
        <w:t>–</w:t>
      </w:r>
      <w:r w:rsidR="0031239D" w:rsidRPr="00937EA1">
        <w:rPr>
          <w:rFonts w:hint="cs"/>
          <w:b/>
          <w:bCs/>
          <w:i/>
          <w:iCs/>
          <w:sz w:val="44"/>
          <w:szCs w:val="44"/>
          <w:rtl/>
        </w:rPr>
        <w:t xml:space="preserve"> תשע"ח</w:t>
      </w:r>
    </w:p>
    <w:p w14:paraId="698C668C" w14:textId="77777777" w:rsidR="0031239D" w:rsidRDefault="0031239D" w:rsidP="0031239D">
      <w:pPr>
        <w:bidi/>
        <w:jc w:val="center"/>
        <w:rPr>
          <w:rtl/>
        </w:rPr>
      </w:pPr>
    </w:p>
    <w:p w14:paraId="4A4703BE" w14:textId="77777777" w:rsidR="0031239D" w:rsidRPr="00937EA1" w:rsidRDefault="0031239D" w:rsidP="0031239D">
      <w:pPr>
        <w:bidi/>
        <w:jc w:val="center"/>
        <w:rPr>
          <w:rFonts w:ascii="Microsoft Himalaya" w:hAnsi="Microsoft Himalaya" w:cs="Microsoft Himalaya"/>
          <w:sz w:val="36"/>
          <w:szCs w:val="36"/>
          <w:rtl/>
        </w:rPr>
      </w:pPr>
      <w:r w:rsidRPr="00937EA1">
        <w:rPr>
          <w:rFonts w:ascii="Times New Roman" w:hAnsi="Times New Roman" w:cs="Times New Roman" w:hint="cs"/>
          <w:sz w:val="36"/>
          <w:szCs w:val="36"/>
          <w:rtl/>
        </w:rPr>
        <w:t>חישוב</w:t>
      </w:r>
      <w:r w:rsidRPr="00937EA1">
        <w:rPr>
          <w:rFonts w:ascii="Microsoft Himalaya" w:hAnsi="Microsoft Himalaya" w:cs="Microsoft Himalaya"/>
          <w:sz w:val="36"/>
          <w:szCs w:val="36"/>
          <w:rtl/>
        </w:rPr>
        <w:t xml:space="preserve"> </w:t>
      </w:r>
      <w:r w:rsidRPr="00937EA1">
        <w:rPr>
          <w:rFonts w:ascii="Times New Roman" w:hAnsi="Times New Roman" w:cs="Times New Roman" w:hint="cs"/>
          <w:sz w:val="36"/>
          <w:szCs w:val="36"/>
          <w:rtl/>
        </w:rPr>
        <w:t>מודלים</w:t>
      </w:r>
      <w:r w:rsidRPr="00937EA1">
        <w:rPr>
          <w:rFonts w:ascii="Microsoft Himalaya" w:hAnsi="Microsoft Himalaya" w:cs="Microsoft Himalaya"/>
          <w:sz w:val="36"/>
          <w:szCs w:val="36"/>
          <w:rtl/>
        </w:rPr>
        <w:t xml:space="preserve"> </w:t>
      </w:r>
      <w:r w:rsidR="00DC75E3">
        <w:rPr>
          <w:rFonts w:ascii="Times New Roman" w:hAnsi="Times New Roman" w:cs="Times New Roman" w:hint="cs"/>
          <w:sz w:val="36"/>
          <w:szCs w:val="36"/>
          <w:rtl/>
        </w:rPr>
        <w:t>מינימלים באמצעות גרף התלויות</w:t>
      </w:r>
    </w:p>
    <w:p w14:paraId="216765AB" w14:textId="77777777" w:rsidR="0031239D" w:rsidRPr="006931DB" w:rsidRDefault="0031239D" w:rsidP="00DC75E3">
      <w:pPr>
        <w:bidi/>
        <w:jc w:val="center"/>
        <w:rPr>
          <w:rFonts w:ascii="Microsoft Himalaya" w:hAnsi="Microsoft Himalaya" w:cs="Microsoft Himalaya"/>
          <w:sz w:val="44"/>
          <w:szCs w:val="44"/>
        </w:rPr>
      </w:pPr>
      <w:r w:rsidRPr="006931DB">
        <w:rPr>
          <w:rFonts w:ascii="Microsoft Himalaya" w:hAnsi="Microsoft Himalaya" w:cs="Microsoft Himalaya"/>
          <w:sz w:val="44"/>
          <w:szCs w:val="44"/>
        </w:rPr>
        <w:t xml:space="preserve">Modular Construction </w:t>
      </w:r>
      <w:r w:rsidR="00DC75E3">
        <w:rPr>
          <w:rFonts w:ascii="Microsoft Himalaya" w:hAnsi="Microsoft Himalaya" w:cs="Microsoft Himalaya"/>
          <w:sz w:val="44"/>
          <w:szCs w:val="44"/>
        </w:rPr>
        <w:t>of</w:t>
      </w:r>
      <w:r w:rsidRPr="006931DB">
        <w:rPr>
          <w:rFonts w:ascii="Microsoft Himalaya" w:hAnsi="Microsoft Himalaya" w:cs="Microsoft Himalaya"/>
          <w:sz w:val="44"/>
          <w:szCs w:val="44"/>
        </w:rPr>
        <w:t xml:space="preserve"> Minimal Models</w:t>
      </w:r>
    </w:p>
    <w:p w14:paraId="16B41C34" w14:textId="77777777" w:rsidR="0031239D" w:rsidRDefault="0031239D" w:rsidP="0031239D">
      <w:pPr>
        <w:bidi/>
        <w:jc w:val="center"/>
      </w:pPr>
    </w:p>
    <w:p w14:paraId="16AAAA85" w14:textId="77777777" w:rsidR="0031239D" w:rsidRPr="00937EA1" w:rsidRDefault="0031239D" w:rsidP="0031239D">
      <w:pPr>
        <w:bidi/>
        <w:jc w:val="center"/>
        <w:rPr>
          <w:rFonts w:ascii="Arial Black" w:hAnsi="Arial Black" w:cstheme="minorHAnsi"/>
          <w:b/>
          <w:bCs/>
          <w:sz w:val="32"/>
          <w:szCs w:val="32"/>
          <w:rtl/>
        </w:rPr>
      </w:pPr>
      <w:r w:rsidRPr="00937EA1">
        <w:rPr>
          <w:rFonts w:ascii="Arial Black" w:hAnsi="Arial Black" w:cs="Times New Roman"/>
          <w:b/>
          <w:bCs/>
          <w:sz w:val="32"/>
          <w:szCs w:val="32"/>
          <w:rtl/>
        </w:rPr>
        <w:t>מאת</w:t>
      </w:r>
      <w:r w:rsidRPr="00937EA1">
        <w:rPr>
          <w:rFonts w:ascii="Arial Black" w:hAnsi="Arial Black" w:cstheme="minorHAnsi"/>
          <w:b/>
          <w:bCs/>
          <w:sz w:val="32"/>
          <w:szCs w:val="32"/>
          <w:rtl/>
        </w:rPr>
        <w:t xml:space="preserve">: </w:t>
      </w:r>
      <w:r>
        <w:rPr>
          <w:rFonts w:ascii="Arial Black" w:hAnsi="Arial Black" w:cs="Times New Roman" w:hint="cs"/>
          <w:b/>
          <w:bCs/>
          <w:sz w:val="32"/>
          <w:szCs w:val="32"/>
          <w:rtl/>
        </w:rPr>
        <w:t>עדי טיירי</w:t>
      </w:r>
    </w:p>
    <w:p w14:paraId="2C5C6990" w14:textId="77777777" w:rsidR="0031239D" w:rsidRPr="00FF63B0" w:rsidRDefault="0031239D" w:rsidP="0031239D">
      <w:pPr>
        <w:bidi/>
        <w:jc w:val="center"/>
        <w:rPr>
          <w:b/>
          <w:bCs/>
          <w:sz w:val="28"/>
          <w:szCs w:val="28"/>
          <w:rtl/>
        </w:rPr>
      </w:pPr>
      <w:r w:rsidRPr="00FF63B0">
        <w:rPr>
          <w:rFonts w:hint="cs"/>
          <w:b/>
          <w:bCs/>
          <w:sz w:val="28"/>
          <w:szCs w:val="28"/>
          <w:rtl/>
        </w:rPr>
        <w:t xml:space="preserve">מנחה אקדמי: </w:t>
      </w:r>
      <w:r>
        <w:rPr>
          <w:rFonts w:hint="cs"/>
          <w:b/>
          <w:bCs/>
          <w:sz w:val="28"/>
          <w:szCs w:val="28"/>
          <w:rtl/>
        </w:rPr>
        <w:t>פרופ'</w:t>
      </w:r>
      <w:r w:rsidRPr="00FF63B0">
        <w:rPr>
          <w:rFonts w:hint="cs"/>
          <w:b/>
          <w:bCs/>
          <w:sz w:val="28"/>
          <w:szCs w:val="28"/>
          <w:rtl/>
        </w:rPr>
        <w:t xml:space="preserve"> </w:t>
      </w:r>
      <w:r>
        <w:rPr>
          <w:rFonts w:hint="cs"/>
          <w:b/>
          <w:bCs/>
          <w:sz w:val="28"/>
          <w:szCs w:val="28"/>
          <w:rtl/>
        </w:rPr>
        <w:t xml:space="preserve">רחל בן אליהו זהרי            </w:t>
      </w:r>
      <w:r w:rsidRPr="00FF63B0">
        <w:rPr>
          <w:rFonts w:hint="cs"/>
          <w:b/>
          <w:bCs/>
          <w:sz w:val="28"/>
          <w:szCs w:val="28"/>
          <w:rtl/>
        </w:rPr>
        <w:t>אישור</w:t>
      </w:r>
      <w:r>
        <w:rPr>
          <w:rFonts w:hint="cs"/>
          <w:b/>
          <w:bCs/>
          <w:sz w:val="28"/>
          <w:szCs w:val="28"/>
          <w:rtl/>
        </w:rPr>
        <w:t xml:space="preserve">:     </w:t>
      </w:r>
      <w:r>
        <w:rPr>
          <w:b/>
          <w:bCs/>
          <w:sz w:val="28"/>
          <w:szCs w:val="28"/>
        </w:rPr>
        <w:t xml:space="preserve">    </w:t>
      </w:r>
      <w:r>
        <w:rPr>
          <w:rFonts w:hint="cs"/>
          <w:b/>
          <w:bCs/>
          <w:sz w:val="28"/>
          <w:szCs w:val="28"/>
          <w:rtl/>
        </w:rPr>
        <w:t xml:space="preserve">     </w:t>
      </w:r>
      <w:r w:rsidRPr="00FF63B0">
        <w:rPr>
          <w:rFonts w:hint="cs"/>
          <w:b/>
          <w:bCs/>
          <w:sz w:val="28"/>
          <w:szCs w:val="28"/>
          <w:rtl/>
        </w:rPr>
        <w:t>תאריך</w:t>
      </w:r>
      <w:r>
        <w:rPr>
          <w:rFonts w:hint="cs"/>
          <w:b/>
          <w:bCs/>
          <w:sz w:val="28"/>
          <w:szCs w:val="28"/>
          <w:rtl/>
        </w:rPr>
        <w:t>:</w:t>
      </w:r>
    </w:p>
    <w:p w14:paraId="704A8A75" w14:textId="77777777" w:rsidR="0031239D" w:rsidRDefault="00234801" w:rsidP="0031239D">
      <w:pPr>
        <w:bidi/>
        <w:jc w:val="center"/>
        <w:rPr>
          <w:b/>
          <w:bCs/>
          <w:sz w:val="28"/>
          <w:szCs w:val="28"/>
        </w:rPr>
      </w:pPr>
      <w:r>
        <w:rPr>
          <w:rFonts w:hint="cs"/>
          <w:b/>
          <w:bCs/>
          <w:sz w:val="28"/>
          <w:szCs w:val="28"/>
          <w:rtl/>
        </w:rPr>
        <w:t>רכז הפרוי</w:t>
      </w:r>
      <w:r w:rsidR="0031239D" w:rsidRPr="00FF63B0">
        <w:rPr>
          <w:rFonts w:hint="cs"/>
          <w:b/>
          <w:bCs/>
          <w:sz w:val="28"/>
          <w:szCs w:val="28"/>
          <w:rtl/>
        </w:rPr>
        <w:t>קטים: ד"ר שפנייר אסף</w:t>
      </w:r>
      <w:r w:rsidR="0031239D">
        <w:rPr>
          <w:rFonts w:hint="cs"/>
          <w:b/>
          <w:bCs/>
          <w:sz w:val="28"/>
          <w:szCs w:val="28"/>
          <w:rtl/>
        </w:rPr>
        <w:t xml:space="preserve">      </w:t>
      </w:r>
      <w:r w:rsidR="0031239D" w:rsidRPr="00FF63B0">
        <w:rPr>
          <w:rFonts w:hint="cs"/>
          <w:b/>
          <w:bCs/>
          <w:sz w:val="28"/>
          <w:szCs w:val="28"/>
          <w:rtl/>
        </w:rPr>
        <w:t>אישור</w:t>
      </w:r>
      <w:r w:rsidR="0031239D">
        <w:rPr>
          <w:rFonts w:hint="cs"/>
          <w:b/>
          <w:bCs/>
          <w:sz w:val="28"/>
          <w:szCs w:val="28"/>
          <w:rtl/>
        </w:rPr>
        <w:t xml:space="preserve">:          </w:t>
      </w:r>
      <w:r w:rsidR="0031239D">
        <w:rPr>
          <w:b/>
          <w:bCs/>
          <w:sz w:val="28"/>
          <w:szCs w:val="28"/>
        </w:rPr>
        <w:t xml:space="preserve">    </w:t>
      </w:r>
      <w:r w:rsidR="0031239D" w:rsidRPr="00FF63B0">
        <w:rPr>
          <w:rFonts w:hint="cs"/>
          <w:b/>
          <w:bCs/>
          <w:sz w:val="28"/>
          <w:szCs w:val="28"/>
          <w:rtl/>
        </w:rPr>
        <w:t>תאריך</w:t>
      </w:r>
      <w:r w:rsidR="0031239D">
        <w:rPr>
          <w:rFonts w:hint="cs"/>
          <w:b/>
          <w:bCs/>
          <w:sz w:val="28"/>
          <w:szCs w:val="28"/>
          <w:rtl/>
        </w:rPr>
        <w:t>:</w:t>
      </w:r>
    </w:p>
    <w:p w14:paraId="76AE9FD7" w14:textId="77777777" w:rsidR="0031239D" w:rsidRPr="00FF63B0" w:rsidRDefault="0031239D" w:rsidP="0031239D">
      <w:pPr>
        <w:bidi/>
        <w:jc w:val="center"/>
        <w:rPr>
          <w:b/>
          <w:bCs/>
          <w:sz w:val="28"/>
          <w:szCs w:val="28"/>
          <w:rtl/>
        </w:rPr>
      </w:pPr>
    </w:p>
    <w:p w14:paraId="2436E654" w14:textId="77777777" w:rsidR="0031239D" w:rsidRPr="00D87E59" w:rsidRDefault="0031239D" w:rsidP="0031239D">
      <w:pPr>
        <w:bidi/>
        <w:jc w:val="center"/>
        <w:rPr>
          <w:sz w:val="28"/>
          <w:szCs w:val="28"/>
          <w:rtl/>
        </w:rPr>
      </w:pPr>
      <w:r w:rsidRPr="00D87E59">
        <w:rPr>
          <w:rFonts w:hint="cs"/>
          <w:sz w:val="28"/>
          <w:szCs w:val="28"/>
          <w:rtl/>
        </w:rPr>
        <w:t>עבודה משותפת עם הפרויקט של עמרי מזרחי</w:t>
      </w:r>
    </w:p>
    <w:p w14:paraId="692EFBA8" w14:textId="77777777" w:rsidR="0031239D" w:rsidRPr="00AF2B67" w:rsidRDefault="0031239D" w:rsidP="0031239D">
      <w:pPr>
        <w:bidi/>
        <w:spacing w:line="360" w:lineRule="auto"/>
        <w:rPr>
          <w:b/>
          <w:bCs/>
          <w:sz w:val="28"/>
          <w:szCs w:val="28"/>
          <w:rtl/>
        </w:rPr>
      </w:pPr>
    </w:p>
    <w:p w14:paraId="4A793F63" w14:textId="77777777" w:rsidR="0031239D" w:rsidRDefault="0031239D" w:rsidP="0031239D">
      <w:pPr>
        <w:bidi/>
        <w:spacing w:line="360" w:lineRule="auto"/>
        <w:rPr>
          <w:b/>
          <w:bCs/>
          <w:sz w:val="28"/>
          <w:szCs w:val="28"/>
          <w:rtl/>
        </w:rPr>
      </w:pPr>
    </w:p>
    <w:p w14:paraId="28818D43" w14:textId="77777777" w:rsidR="0031239D" w:rsidRDefault="0031239D" w:rsidP="0031239D">
      <w:pPr>
        <w:bidi/>
        <w:spacing w:line="360" w:lineRule="auto"/>
        <w:rPr>
          <w:b/>
          <w:bCs/>
          <w:sz w:val="28"/>
          <w:szCs w:val="28"/>
          <w:rtl/>
        </w:rPr>
      </w:pPr>
    </w:p>
    <w:p w14:paraId="0D150415" w14:textId="77777777" w:rsidR="0031239D" w:rsidRDefault="0031239D" w:rsidP="0031239D">
      <w:pPr>
        <w:bidi/>
        <w:spacing w:line="360" w:lineRule="auto"/>
        <w:rPr>
          <w:b/>
          <w:bCs/>
          <w:sz w:val="28"/>
          <w:szCs w:val="28"/>
          <w:rtl/>
        </w:rPr>
      </w:pPr>
    </w:p>
    <w:p w14:paraId="7A4A4AB4" w14:textId="77777777" w:rsidR="0031239D" w:rsidRDefault="0031239D" w:rsidP="0031239D">
      <w:pPr>
        <w:bidi/>
        <w:spacing w:line="360" w:lineRule="auto"/>
        <w:rPr>
          <w:b/>
          <w:bCs/>
          <w:sz w:val="28"/>
          <w:szCs w:val="28"/>
          <w:rtl/>
        </w:rPr>
      </w:pPr>
    </w:p>
    <w:p w14:paraId="0F20DA9F" w14:textId="77777777" w:rsidR="0031239D" w:rsidRDefault="0031239D" w:rsidP="0031239D">
      <w:pPr>
        <w:bidi/>
        <w:spacing w:line="360" w:lineRule="auto"/>
        <w:rPr>
          <w:b/>
          <w:bCs/>
          <w:sz w:val="28"/>
          <w:szCs w:val="28"/>
          <w:rtl/>
        </w:rPr>
      </w:pPr>
    </w:p>
    <w:p w14:paraId="7A6FC9B8" w14:textId="77777777" w:rsidR="0031239D" w:rsidRDefault="0031239D" w:rsidP="0031239D">
      <w:pPr>
        <w:bidi/>
        <w:spacing w:line="360" w:lineRule="auto"/>
        <w:rPr>
          <w:b/>
          <w:bCs/>
          <w:sz w:val="28"/>
          <w:szCs w:val="28"/>
          <w:rtl/>
        </w:rPr>
      </w:pPr>
    </w:p>
    <w:p w14:paraId="2D9A8E62" w14:textId="77777777" w:rsidR="0031239D" w:rsidRDefault="0031239D" w:rsidP="0031239D">
      <w:pPr>
        <w:bidi/>
        <w:spacing w:line="360" w:lineRule="auto"/>
        <w:rPr>
          <w:b/>
          <w:bCs/>
          <w:sz w:val="28"/>
          <w:szCs w:val="28"/>
          <w:rtl/>
        </w:rPr>
      </w:pPr>
    </w:p>
    <w:p w14:paraId="1D5506DE" w14:textId="77777777" w:rsidR="0031239D" w:rsidRDefault="0031239D" w:rsidP="0031239D">
      <w:pPr>
        <w:bidi/>
        <w:spacing w:line="360" w:lineRule="auto"/>
        <w:rPr>
          <w:b/>
          <w:bCs/>
          <w:sz w:val="28"/>
          <w:szCs w:val="28"/>
          <w:rtl/>
        </w:rPr>
      </w:pPr>
    </w:p>
    <w:p w14:paraId="61F52E24" w14:textId="77777777" w:rsidR="0031239D" w:rsidRDefault="0031239D" w:rsidP="0031239D">
      <w:pPr>
        <w:bidi/>
        <w:rPr>
          <w:rtl/>
        </w:rPr>
      </w:pPr>
    </w:p>
    <w:p w14:paraId="15F7FD76" w14:textId="77777777" w:rsidR="0031239D" w:rsidRPr="00C157E4" w:rsidRDefault="0031239D" w:rsidP="00C157E4">
      <w:pPr>
        <w:bidi/>
        <w:rPr>
          <w:i/>
          <w:iCs/>
          <w:sz w:val="28"/>
          <w:szCs w:val="28"/>
          <w:rtl/>
        </w:rPr>
      </w:pPr>
      <w:r w:rsidRPr="00C157E4">
        <w:rPr>
          <w:rFonts w:hint="cs"/>
          <w:i/>
          <w:iCs/>
          <w:sz w:val="28"/>
          <w:szCs w:val="28"/>
          <w:rtl/>
        </w:rPr>
        <w:t xml:space="preserve">מערכות ניהול הפרויקט: </w:t>
      </w:r>
    </w:p>
    <w:tbl>
      <w:tblPr>
        <w:tblStyle w:val="a6"/>
        <w:bidiVisual/>
        <w:tblW w:w="0" w:type="auto"/>
        <w:tblLayout w:type="fixed"/>
        <w:tblLook w:val="04A0" w:firstRow="1" w:lastRow="0" w:firstColumn="1" w:lastColumn="0" w:noHBand="0" w:noVBand="1"/>
      </w:tblPr>
      <w:tblGrid>
        <w:gridCol w:w="302"/>
        <w:gridCol w:w="1535"/>
        <w:gridCol w:w="6658"/>
      </w:tblGrid>
      <w:tr w:rsidR="0031239D" w14:paraId="61CDB79E" w14:textId="77777777" w:rsidTr="00334DF2">
        <w:trPr>
          <w:trHeight w:val="821"/>
        </w:trPr>
        <w:tc>
          <w:tcPr>
            <w:tcW w:w="302" w:type="dxa"/>
          </w:tcPr>
          <w:p w14:paraId="65C35E4C" w14:textId="77777777" w:rsidR="0031239D" w:rsidRDefault="0031239D" w:rsidP="0031239D">
            <w:pPr>
              <w:bidi/>
              <w:rPr>
                <w:sz w:val="28"/>
                <w:szCs w:val="28"/>
                <w:rtl/>
              </w:rPr>
            </w:pPr>
            <w:r>
              <w:rPr>
                <w:rFonts w:hint="cs"/>
                <w:sz w:val="28"/>
                <w:szCs w:val="28"/>
                <w:rtl/>
              </w:rPr>
              <w:t>#</w:t>
            </w:r>
          </w:p>
        </w:tc>
        <w:tc>
          <w:tcPr>
            <w:tcW w:w="1535" w:type="dxa"/>
          </w:tcPr>
          <w:p w14:paraId="13057FED" w14:textId="77777777" w:rsidR="0031239D" w:rsidRDefault="0031239D" w:rsidP="0031239D">
            <w:pPr>
              <w:bidi/>
              <w:rPr>
                <w:sz w:val="28"/>
                <w:szCs w:val="28"/>
                <w:rtl/>
              </w:rPr>
            </w:pPr>
            <w:r>
              <w:rPr>
                <w:rFonts w:hint="cs"/>
                <w:sz w:val="28"/>
                <w:szCs w:val="28"/>
                <w:rtl/>
              </w:rPr>
              <w:t>מערכת</w:t>
            </w:r>
          </w:p>
        </w:tc>
        <w:tc>
          <w:tcPr>
            <w:tcW w:w="6658" w:type="dxa"/>
          </w:tcPr>
          <w:p w14:paraId="5509534E" w14:textId="77777777" w:rsidR="0031239D" w:rsidRDefault="0031239D" w:rsidP="0031239D">
            <w:pPr>
              <w:bidi/>
              <w:rPr>
                <w:sz w:val="28"/>
                <w:szCs w:val="28"/>
                <w:rtl/>
              </w:rPr>
            </w:pPr>
            <w:r>
              <w:rPr>
                <w:rFonts w:hint="cs"/>
                <w:sz w:val="28"/>
                <w:szCs w:val="28"/>
                <w:rtl/>
              </w:rPr>
              <w:t>מיקום</w:t>
            </w:r>
          </w:p>
        </w:tc>
      </w:tr>
      <w:tr w:rsidR="0031239D" w14:paraId="69B3692B" w14:textId="77777777" w:rsidTr="00334DF2">
        <w:trPr>
          <w:trHeight w:val="831"/>
        </w:trPr>
        <w:tc>
          <w:tcPr>
            <w:tcW w:w="302" w:type="dxa"/>
          </w:tcPr>
          <w:p w14:paraId="2C0A11E6" w14:textId="77777777" w:rsidR="0031239D" w:rsidRDefault="0031239D" w:rsidP="0031239D">
            <w:pPr>
              <w:bidi/>
              <w:rPr>
                <w:sz w:val="28"/>
                <w:szCs w:val="28"/>
                <w:rtl/>
              </w:rPr>
            </w:pPr>
            <w:r>
              <w:rPr>
                <w:rFonts w:hint="cs"/>
                <w:sz w:val="28"/>
                <w:szCs w:val="28"/>
                <w:rtl/>
              </w:rPr>
              <w:t>1</w:t>
            </w:r>
          </w:p>
        </w:tc>
        <w:tc>
          <w:tcPr>
            <w:tcW w:w="1535" w:type="dxa"/>
          </w:tcPr>
          <w:p w14:paraId="195D74CE" w14:textId="77777777" w:rsidR="0031239D" w:rsidRDefault="0031239D" w:rsidP="0031239D">
            <w:pPr>
              <w:bidi/>
              <w:rPr>
                <w:sz w:val="28"/>
                <w:szCs w:val="28"/>
                <w:rtl/>
              </w:rPr>
            </w:pPr>
            <w:r>
              <w:rPr>
                <w:rFonts w:hint="cs"/>
                <w:sz w:val="28"/>
                <w:szCs w:val="28"/>
                <w:rtl/>
              </w:rPr>
              <w:t>מאגר קוד</w:t>
            </w:r>
          </w:p>
        </w:tc>
        <w:tc>
          <w:tcPr>
            <w:tcW w:w="6658" w:type="dxa"/>
          </w:tcPr>
          <w:p w14:paraId="3156CAEB" w14:textId="77777777" w:rsidR="0031239D" w:rsidRDefault="0061429B" w:rsidP="0031239D">
            <w:pPr>
              <w:bidi/>
              <w:rPr>
                <w:sz w:val="28"/>
                <w:szCs w:val="28"/>
              </w:rPr>
            </w:pPr>
            <w:hyperlink r:id="rId7" w:history="1">
              <w:r w:rsidR="0031239D" w:rsidRPr="00116711">
                <w:rPr>
                  <w:rStyle w:val="Hyperlink"/>
                  <w:sz w:val="24"/>
                  <w:szCs w:val="24"/>
                </w:rPr>
                <w:t>https://github.com/mazmaz2k/Modular-Construction-of-Minimal-Models.git</w:t>
              </w:r>
            </w:hyperlink>
          </w:p>
        </w:tc>
      </w:tr>
      <w:tr w:rsidR="0031239D" w14:paraId="20464089" w14:textId="77777777" w:rsidTr="00334DF2">
        <w:trPr>
          <w:trHeight w:val="492"/>
        </w:trPr>
        <w:tc>
          <w:tcPr>
            <w:tcW w:w="302" w:type="dxa"/>
          </w:tcPr>
          <w:p w14:paraId="22D6819F" w14:textId="77777777" w:rsidR="0031239D" w:rsidRDefault="0031239D" w:rsidP="0031239D">
            <w:pPr>
              <w:bidi/>
              <w:rPr>
                <w:sz w:val="28"/>
                <w:szCs w:val="28"/>
                <w:rtl/>
              </w:rPr>
            </w:pPr>
            <w:r>
              <w:rPr>
                <w:rFonts w:hint="cs"/>
                <w:sz w:val="28"/>
                <w:szCs w:val="28"/>
                <w:rtl/>
              </w:rPr>
              <w:t>2</w:t>
            </w:r>
          </w:p>
        </w:tc>
        <w:tc>
          <w:tcPr>
            <w:tcW w:w="1535" w:type="dxa"/>
          </w:tcPr>
          <w:p w14:paraId="1A3772ED" w14:textId="77777777" w:rsidR="0031239D" w:rsidRDefault="0031239D" w:rsidP="0031239D">
            <w:pPr>
              <w:bidi/>
              <w:rPr>
                <w:sz w:val="28"/>
                <w:szCs w:val="28"/>
                <w:rtl/>
              </w:rPr>
            </w:pPr>
            <w:r>
              <w:rPr>
                <w:rFonts w:hint="cs"/>
                <w:sz w:val="28"/>
                <w:szCs w:val="28"/>
                <w:rtl/>
              </w:rPr>
              <w:t>יומן</w:t>
            </w:r>
          </w:p>
        </w:tc>
        <w:tc>
          <w:tcPr>
            <w:tcW w:w="6658" w:type="dxa"/>
          </w:tcPr>
          <w:p w14:paraId="5C40B07C" w14:textId="77777777" w:rsidR="0031239D" w:rsidRDefault="0061429B" w:rsidP="0031239D">
            <w:pPr>
              <w:bidi/>
              <w:rPr>
                <w:rtl/>
              </w:rPr>
            </w:pPr>
            <w:hyperlink r:id="rId8" w:history="1">
              <w:r w:rsidR="0031239D" w:rsidRPr="00405041">
                <w:rPr>
                  <w:rStyle w:val="Hyperlink"/>
                </w:rPr>
                <w:t>https://calendar.google.com/calendar/r/month/2018/1/1?cid=azlodGIxNG5qaHRldGU2bW1ndmk2NTlhdDhAZ3JvdXAuY2FsZW5kYXIuZ29vZ2xlLmNvbQ</w:t>
              </w:r>
            </w:hyperlink>
          </w:p>
          <w:p w14:paraId="38BF5C57" w14:textId="77777777" w:rsidR="0031239D" w:rsidRPr="00145FA3" w:rsidRDefault="0031239D" w:rsidP="0031239D">
            <w:pPr>
              <w:bidi/>
            </w:pPr>
          </w:p>
        </w:tc>
      </w:tr>
      <w:tr w:rsidR="0031239D" w14:paraId="0AC9372A" w14:textId="77777777" w:rsidTr="00334DF2">
        <w:trPr>
          <w:trHeight w:val="1653"/>
        </w:trPr>
        <w:tc>
          <w:tcPr>
            <w:tcW w:w="302" w:type="dxa"/>
          </w:tcPr>
          <w:p w14:paraId="422693D2" w14:textId="77777777" w:rsidR="0031239D" w:rsidRPr="0030612E" w:rsidRDefault="0031239D" w:rsidP="0031239D">
            <w:pPr>
              <w:bidi/>
              <w:rPr>
                <w:sz w:val="28"/>
                <w:szCs w:val="28"/>
                <w:rtl/>
              </w:rPr>
            </w:pPr>
            <w:r w:rsidRPr="0030612E">
              <w:rPr>
                <w:rFonts w:hint="cs"/>
                <w:sz w:val="28"/>
                <w:szCs w:val="28"/>
                <w:rtl/>
              </w:rPr>
              <w:t>5</w:t>
            </w:r>
          </w:p>
        </w:tc>
        <w:tc>
          <w:tcPr>
            <w:tcW w:w="1535" w:type="dxa"/>
          </w:tcPr>
          <w:p w14:paraId="5D01C723" w14:textId="77777777" w:rsidR="0031239D" w:rsidRPr="0030612E" w:rsidRDefault="0031239D" w:rsidP="0031239D">
            <w:pPr>
              <w:bidi/>
              <w:rPr>
                <w:sz w:val="28"/>
                <w:szCs w:val="28"/>
                <w:rtl/>
              </w:rPr>
            </w:pPr>
            <w:r w:rsidRPr="0030612E">
              <w:rPr>
                <w:rFonts w:hint="cs"/>
                <w:sz w:val="28"/>
                <w:szCs w:val="28"/>
                <w:rtl/>
              </w:rPr>
              <w:t xml:space="preserve">סרטון </w:t>
            </w:r>
            <w:r w:rsidR="0030612E">
              <w:rPr>
                <w:rFonts w:hint="cs"/>
                <w:sz w:val="28"/>
                <w:szCs w:val="28"/>
                <w:rtl/>
              </w:rPr>
              <w:t>גרס</w:t>
            </w:r>
            <w:r w:rsidRPr="0030612E">
              <w:rPr>
                <w:rFonts w:hint="cs"/>
                <w:sz w:val="28"/>
                <w:szCs w:val="28"/>
                <w:rtl/>
              </w:rPr>
              <w:t>ת אלפא</w:t>
            </w:r>
          </w:p>
        </w:tc>
        <w:commentRangeStart w:id="1"/>
        <w:tc>
          <w:tcPr>
            <w:tcW w:w="6658" w:type="dxa"/>
          </w:tcPr>
          <w:p w14:paraId="2841807A" w14:textId="77777777" w:rsidR="0030612E" w:rsidRDefault="005F6C36" w:rsidP="000E2DB2">
            <w:pPr>
              <w:bidi/>
              <w:rPr>
                <w:sz w:val="28"/>
                <w:szCs w:val="28"/>
                <w:rtl/>
              </w:rPr>
            </w:pPr>
            <w:r>
              <w:fldChar w:fldCharType="begin"/>
            </w:r>
            <w:r>
              <w:instrText xml:space="preserve"> HYPERLINK "https://www.dropbox.com/s/fo1g5yzg1txh01g/%D7%A1%D7%A8%D7%98%D7%95%D7%9F%20%D7%A2%D7%9C%20%D7%94%D7%A4%D7%A8%D7%95%D7%99%D7%99%D7%A7%D7%98-%D7%A2%D7%93%D7%99.mp4?dl=0" </w:instrText>
            </w:r>
            <w:r>
              <w:fldChar w:fldCharType="separate"/>
            </w:r>
            <w:r w:rsidR="001B752F" w:rsidRPr="0036068D">
              <w:rPr>
                <w:rStyle w:val="Hyperlink"/>
                <w:sz w:val="28"/>
                <w:szCs w:val="28"/>
              </w:rPr>
              <w:t>https://www.dropbox.com/s/fo1g5yzg1txh01g/%D7%A1%D7%A8%D7%98%D7%95%D7%9F%20%D7%A2%D7%9C%20%D7%94%D7%A4%D7%A8%D7%95%D7%99%D7%99%D7%A7%D7%98-%D7%A2%D7%93%D7%99.mp4?dl=0</w:t>
            </w:r>
            <w:r>
              <w:rPr>
                <w:rStyle w:val="Hyperlink"/>
                <w:sz w:val="28"/>
                <w:szCs w:val="28"/>
              </w:rPr>
              <w:fldChar w:fldCharType="end"/>
            </w:r>
            <w:commentRangeEnd w:id="1"/>
            <w:r w:rsidR="00FD6FBB">
              <w:rPr>
                <w:rStyle w:val="a7"/>
              </w:rPr>
              <w:commentReference w:id="1"/>
            </w:r>
          </w:p>
          <w:p w14:paraId="73EA9E56" w14:textId="77777777" w:rsidR="001B752F" w:rsidRPr="0030612E" w:rsidRDefault="001B752F" w:rsidP="001B752F">
            <w:pPr>
              <w:bidi/>
              <w:rPr>
                <w:sz w:val="28"/>
                <w:szCs w:val="28"/>
                <w:rtl/>
              </w:rPr>
            </w:pPr>
          </w:p>
        </w:tc>
      </w:tr>
    </w:tbl>
    <w:p w14:paraId="64560BB7" w14:textId="77777777" w:rsidR="0031239D" w:rsidRDefault="0031239D" w:rsidP="0031239D">
      <w:pPr>
        <w:bidi/>
        <w:rPr>
          <w:sz w:val="28"/>
          <w:szCs w:val="28"/>
        </w:rPr>
      </w:pPr>
    </w:p>
    <w:p w14:paraId="540C53EE" w14:textId="77777777" w:rsidR="0031239D" w:rsidRPr="00EC278E" w:rsidRDefault="0031239D" w:rsidP="0031239D">
      <w:pPr>
        <w:autoSpaceDE w:val="0"/>
        <w:autoSpaceDN w:val="0"/>
        <w:bidi/>
        <w:adjustRightInd w:val="0"/>
        <w:spacing w:after="0" w:line="240" w:lineRule="auto"/>
        <w:rPr>
          <w:rFonts w:ascii="David" w:hAnsi="David" w:cs="David"/>
          <w:color w:val="5B9CD6"/>
          <w:sz w:val="36"/>
          <w:szCs w:val="36"/>
        </w:rPr>
      </w:pPr>
      <w:r w:rsidRPr="00A51817">
        <w:rPr>
          <w:rFonts w:ascii="David" w:hAnsi="David" w:cs="David"/>
          <w:color w:val="5B9CD6"/>
          <w:sz w:val="36"/>
          <w:szCs w:val="36"/>
          <w:rtl/>
        </w:rPr>
        <w:t>תקציר</w:t>
      </w:r>
    </w:p>
    <w:p w14:paraId="77FCB33D" w14:textId="77777777" w:rsidR="0031239D" w:rsidRPr="005909D8" w:rsidRDefault="0031239D" w:rsidP="005C4618">
      <w:pPr>
        <w:bidi/>
        <w:rPr>
          <w:rFonts w:cs="Arial"/>
          <w:sz w:val="28"/>
          <w:szCs w:val="28"/>
          <w:rtl/>
        </w:rPr>
      </w:pPr>
      <w:r w:rsidRPr="005909D8">
        <w:rPr>
          <w:rFonts w:cs="Arial"/>
          <w:sz w:val="28"/>
          <w:szCs w:val="28"/>
          <w:rtl/>
        </w:rPr>
        <w:t>הפרוי</w:t>
      </w:r>
      <w:r w:rsidR="004E40F4">
        <w:rPr>
          <w:rFonts w:cs="Arial" w:hint="cs"/>
          <w:sz w:val="28"/>
          <w:szCs w:val="28"/>
          <w:rtl/>
        </w:rPr>
        <w:t>י</w:t>
      </w:r>
      <w:r w:rsidRPr="005909D8">
        <w:rPr>
          <w:rFonts w:cs="Arial"/>
          <w:sz w:val="28"/>
          <w:szCs w:val="28"/>
          <w:rtl/>
        </w:rPr>
        <w:t>קט ש</w:t>
      </w:r>
      <w:r w:rsidR="005C4618">
        <w:rPr>
          <w:rFonts w:cs="Arial" w:hint="cs"/>
          <w:sz w:val="28"/>
          <w:szCs w:val="28"/>
          <w:rtl/>
        </w:rPr>
        <w:t>נ</w:t>
      </w:r>
      <w:r w:rsidRPr="005909D8">
        <w:rPr>
          <w:rFonts w:cs="Arial"/>
          <w:sz w:val="28"/>
          <w:szCs w:val="28"/>
          <w:rtl/>
        </w:rPr>
        <w:t>עשה הוא פרוי</w:t>
      </w:r>
      <w:r w:rsidR="004E40F4">
        <w:rPr>
          <w:rFonts w:cs="Arial" w:hint="cs"/>
          <w:sz w:val="28"/>
          <w:szCs w:val="28"/>
          <w:rtl/>
        </w:rPr>
        <w:t>י</w:t>
      </w:r>
      <w:r w:rsidRPr="005909D8">
        <w:rPr>
          <w:rFonts w:cs="Arial"/>
          <w:sz w:val="28"/>
          <w:szCs w:val="28"/>
          <w:rtl/>
        </w:rPr>
        <w:t xml:space="preserve">קט מחקרי </w:t>
      </w:r>
      <w:r w:rsidR="009C22AB">
        <w:rPr>
          <w:rFonts w:cs="Arial" w:hint="cs"/>
          <w:sz w:val="28"/>
          <w:szCs w:val="28"/>
          <w:rtl/>
        </w:rPr>
        <w:t>,</w:t>
      </w:r>
      <w:r w:rsidRPr="005909D8">
        <w:rPr>
          <w:rFonts w:cs="Arial"/>
          <w:sz w:val="28"/>
          <w:szCs w:val="28"/>
          <w:rtl/>
        </w:rPr>
        <w:t xml:space="preserve">שנעשה בשיתוף פעולה עם הסטודנט </w:t>
      </w:r>
      <w:r w:rsidRPr="005909D8">
        <w:rPr>
          <w:rFonts w:cs="Arial" w:hint="cs"/>
          <w:sz w:val="28"/>
          <w:szCs w:val="28"/>
          <w:rtl/>
        </w:rPr>
        <w:t xml:space="preserve">עמרי מזרחי </w:t>
      </w:r>
      <w:r w:rsidRPr="005909D8">
        <w:rPr>
          <w:rFonts w:cs="Arial"/>
          <w:sz w:val="28"/>
          <w:szCs w:val="28"/>
          <w:rtl/>
        </w:rPr>
        <w:t xml:space="preserve">והמנחים שלנו פרופ' רחל בן אליהו זהרי </w:t>
      </w:r>
      <w:r w:rsidRPr="005909D8">
        <w:rPr>
          <w:rFonts w:cs="Arial" w:hint="cs"/>
          <w:sz w:val="28"/>
          <w:szCs w:val="28"/>
          <w:rtl/>
        </w:rPr>
        <w:t>ו</w:t>
      </w:r>
      <w:r w:rsidRPr="005909D8">
        <w:rPr>
          <w:rFonts w:cs="Arial"/>
          <w:sz w:val="28"/>
          <w:szCs w:val="28"/>
          <w:rtl/>
        </w:rPr>
        <w:t>ד"ר יהודה חסין</w:t>
      </w:r>
      <w:r w:rsidRPr="005909D8">
        <w:rPr>
          <w:rFonts w:cs="Arial" w:hint="cs"/>
          <w:sz w:val="28"/>
          <w:szCs w:val="28"/>
          <w:rtl/>
        </w:rPr>
        <w:t>.</w:t>
      </w:r>
    </w:p>
    <w:p w14:paraId="34752CF0" w14:textId="77777777" w:rsidR="0031239D" w:rsidRPr="005909D8" w:rsidRDefault="0031239D" w:rsidP="00095CAE">
      <w:pPr>
        <w:bidi/>
        <w:rPr>
          <w:rFonts w:cs="Arial"/>
          <w:sz w:val="28"/>
          <w:szCs w:val="28"/>
          <w:rtl/>
        </w:rPr>
      </w:pPr>
      <w:r w:rsidRPr="005909D8">
        <w:rPr>
          <w:rFonts w:cs="Arial" w:hint="cs"/>
          <w:sz w:val="28"/>
          <w:szCs w:val="28"/>
          <w:rtl/>
        </w:rPr>
        <w:t>אנו נממש את האלגוריתם כפי שמוצע במאמר [1]</w:t>
      </w:r>
      <w:r>
        <w:rPr>
          <w:rFonts w:cs="Arial" w:hint="cs"/>
          <w:sz w:val="28"/>
          <w:szCs w:val="28"/>
          <w:rtl/>
        </w:rPr>
        <w:t xml:space="preserve"> </w:t>
      </w:r>
      <w:r w:rsidR="005C4618">
        <w:rPr>
          <w:rFonts w:cs="Arial" w:hint="cs"/>
          <w:sz w:val="28"/>
          <w:szCs w:val="28"/>
          <w:rtl/>
        </w:rPr>
        <w:t xml:space="preserve">, </w:t>
      </w:r>
      <w:r w:rsidRPr="005909D8">
        <w:rPr>
          <w:rFonts w:hint="cs"/>
          <w:sz w:val="28"/>
          <w:szCs w:val="28"/>
          <w:rtl/>
        </w:rPr>
        <w:t xml:space="preserve">מטרת האלגוריתם הוא מציאת מודל מינימלי </w:t>
      </w:r>
      <w:r w:rsidRPr="00244400">
        <w:rPr>
          <w:rFonts w:hint="cs"/>
          <w:sz w:val="28"/>
          <w:szCs w:val="28"/>
          <w:rtl/>
        </w:rPr>
        <w:t xml:space="preserve">לאוסף </w:t>
      </w:r>
      <w:r w:rsidRPr="005909D8">
        <w:rPr>
          <w:rFonts w:hint="cs"/>
          <w:sz w:val="28"/>
          <w:szCs w:val="28"/>
          <w:rtl/>
        </w:rPr>
        <w:t xml:space="preserve">חוקים בצורת </w:t>
      </w:r>
      <w:r w:rsidRPr="005909D8">
        <w:rPr>
          <w:sz w:val="28"/>
          <w:szCs w:val="28"/>
        </w:rPr>
        <w:t>CNF</w:t>
      </w:r>
      <w:r w:rsidRPr="005909D8">
        <w:rPr>
          <w:rFonts w:hint="cs"/>
          <w:sz w:val="28"/>
          <w:szCs w:val="28"/>
          <w:rtl/>
        </w:rPr>
        <w:t xml:space="preserve"> </w:t>
      </w:r>
      <w:r w:rsidR="005C4618">
        <w:rPr>
          <w:rFonts w:hint="cs"/>
          <w:sz w:val="28"/>
          <w:szCs w:val="28"/>
          <w:rtl/>
        </w:rPr>
        <w:t>,</w:t>
      </w:r>
      <w:r w:rsidRPr="005909D8">
        <w:rPr>
          <w:rFonts w:hint="cs"/>
          <w:sz w:val="28"/>
          <w:szCs w:val="28"/>
          <w:rtl/>
        </w:rPr>
        <w:t>תוך כדי שיפור זמן הריצה של</w:t>
      </w:r>
      <w:r>
        <w:rPr>
          <w:rFonts w:hint="cs"/>
          <w:sz w:val="28"/>
          <w:szCs w:val="28"/>
          <w:rtl/>
        </w:rPr>
        <w:t xml:space="preserve"> </w:t>
      </w:r>
      <w:r w:rsidRPr="005909D8">
        <w:rPr>
          <w:rFonts w:hint="cs"/>
          <w:sz w:val="28"/>
          <w:szCs w:val="28"/>
          <w:rtl/>
        </w:rPr>
        <w:t>האלגוריתם.</w:t>
      </w:r>
    </w:p>
    <w:p w14:paraId="0E49BDBF" w14:textId="77777777" w:rsidR="0031239D" w:rsidRPr="005909D8" w:rsidRDefault="0031239D" w:rsidP="004E40F4">
      <w:pPr>
        <w:bidi/>
        <w:rPr>
          <w:sz w:val="28"/>
          <w:szCs w:val="28"/>
          <w:rtl/>
        </w:rPr>
      </w:pPr>
      <w:r w:rsidRPr="005909D8">
        <w:rPr>
          <w:rFonts w:hint="cs"/>
          <w:sz w:val="28"/>
          <w:szCs w:val="28"/>
          <w:rtl/>
        </w:rPr>
        <w:t xml:space="preserve">מציאת המודל המינימלי תעשה על ידי בנית גרף לסט החוקים עפ"י סדר מסוים( הפניה </w:t>
      </w:r>
      <w:r w:rsidR="004E40F4">
        <w:rPr>
          <w:rFonts w:hint="cs"/>
          <w:sz w:val="28"/>
          <w:szCs w:val="28"/>
          <w:rtl/>
        </w:rPr>
        <w:t>לפרוייקט של עמרי</w:t>
      </w:r>
      <w:r w:rsidRPr="005909D8">
        <w:rPr>
          <w:rFonts w:hint="cs"/>
          <w:sz w:val="28"/>
          <w:szCs w:val="28"/>
          <w:rtl/>
        </w:rPr>
        <w:t xml:space="preserve">) וזמן הריצה של האלגוריתם תלוי ברכיבי הקשירות </w:t>
      </w:r>
      <w:r w:rsidR="00234801">
        <w:rPr>
          <w:rFonts w:hint="cs"/>
          <w:sz w:val="28"/>
          <w:szCs w:val="28"/>
          <w:rtl/>
        </w:rPr>
        <w:t>הקיימים ב</w:t>
      </w:r>
      <w:r w:rsidRPr="005909D8">
        <w:rPr>
          <w:rFonts w:hint="cs"/>
          <w:sz w:val="28"/>
          <w:szCs w:val="28"/>
          <w:rtl/>
        </w:rPr>
        <w:t>גרף.</w:t>
      </w:r>
    </w:p>
    <w:p w14:paraId="3E00F199" w14:textId="77777777" w:rsidR="0031239D" w:rsidRPr="005909D8" w:rsidRDefault="0031239D" w:rsidP="002376E8">
      <w:pPr>
        <w:bidi/>
        <w:rPr>
          <w:sz w:val="28"/>
          <w:szCs w:val="28"/>
          <w:rtl/>
        </w:rPr>
      </w:pPr>
      <w:r w:rsidRPr="005909D8">
        <w:rPr>
          <w:rFonts w:hint="cs"/>
          <w:sz w:val="28"/>
          <w:szCs w:val="28"/>
          <w:rtl/>
        </w:rPr>
        <w:t>הבעיה המרכזית העומדת בפני פרויקט זה היא קודם כל מימוש האלגוריתם בצורה טובה למציאת המודל המינימלי</w:t>
      </w:r>
      <w:r w:rsidR="005C4618">
        <w:rPr>
          <w:rFonts w:hint="cs"/>
          <w:sz w:val="28"/>
          <w:szCs w:val="28"/>
          <w:rtl/>
        </w:rPr>
        <w:t>,</w:t>
      </w:r>
      <w:r w:rsidRPr="005909D8">
        <w:rPr>
          <w:rFonts w:hint="cs"/>
          <w:sz w:val="28"/>
          <w:szCs w:val="28"/>
          <w:rtl/>
        </w:rPr>
        <w:t xml:space="preserve"> </w:t>
      </w:r>
      <w:r w:rsidR="002376E8">
        <w:rPr>
          <w:rFonts w:hint="cs"/>
          <w:sz w:val="28"/>
          <w:szCs w:val="28"/>
          <w:rtl/>
        </w:rPr>
        <w:t>מעבר לכך,</w:t>
      </w:r>
      <w:r w:rsidRPr="005909D8">
        <w:rPr>
          <w:rFonts w:hint="cs"/>
          <w:sz w:val="28"/>
          <w:szCs w:val="28"/>
          <w:rtl/>
        </w:rPr>
        <w:t xml:space="preserve"> זמן הריצה של האלגוריתם המוצע הינו בזמן מעריכי </w:t>
      </w:r>
      <w:r w:rsidR="002376E8">
        <w:rPr>
          <w:rFonts w:hint="cs"/>
          <w:sz w:val="28"/>
          <w:szCs w:val="28"/>
          <w:rtl/>
        </w:rPr>
        <w:t xml:space="preserve">בגודל רכיב הקשירות הגדול ביותר. </w:t>
      </w:r>
      <w:r w:rsidRPr="005909D8">
        <w:rPr>
          <w:rFonts w:hint="cs"/>
          <w:sz w:val="28"/>
          <w:szCs w:val="28"/>
          <w:rtl/>
        </w:rPr>
        <w:t xml:space="preserve"> בהרבה מקרים</w:t>
      </w:r>
      <w:r w:rsidR="002376E8">
        <w:rPr>
          <w:rFonts w:hint="cs"/>
          <w:sz w:val="28"/>
          <w:szCs w:val="28"/>
          <w:rtl/>
        </w:rPr>
        <w:t>,</w:t>
      </w:r>
      <w:r w:rsidRPr="005909D8">
        <w:rPr>
          <w:rFonts w:hint="cs"/>
          <w:sz w:val="28"/>
          <w:szCs w:val="28"/>
          <w:rtl/>
        </w:rPr>
        <w:t xml:space="preserve"> עבור סט חוקים</w:t>
      </w:r>
      <w:r w:rsidR="002376E8">
        <w:rPr>
          <w:rFonts w:hint="cs"/>
          <w:sz w:val="28"/>
          <w:szCs w:val="28"/>
          <w:rtl/>
        </w:rPr>
        <w:t>,</w:t>
      </w:r>
      <w:r w:rsidRPr="005909D8">
        <w:rPr>
          <w:rFonts w:hint="cs"/>
          <w:sz w:val="28"/>
          <w:szCs w:val="28"/>
          <w:rtl/>
        </w:rPr>
        <w:t xml:space="preserve"> רכיב הקשירות הגדול ביותר הינו משמעותי מאוד ביחס לגרף </w:t>
      </w:r>
      <w:r w:rsidR="00234801">
        <w:rPr>
          <w:rFonts w:hint="cs"/>
          <w:sz w:val="28"/>
          <w:szCs w:val="28"/>
          <w:rtl/>
        </w:rPr>
        <w:t>,ז"א יכול להיות מצב בו כל הגרף הוא רכיב קשירות אחד גדול ,</w:t>
      </w:r>
      <w:r w:rsidRPr="005909D8">
        <w:rPr>
          <w:rFonts w:hint="cs"/>
          <w:sz w:val="28"/>
          <w:szCs w:val="28"/>
          <w:rtl/>
        </w:rPr>
        <w:t>ולכן זמן הריצה שם הוא מעריכי גבוה ביותר.</w:t>
      </w:r>
    </w:p>
    <w:p w14:paraId="454150AD" w14:textId="77777777" w:rsidR="0031239D" w:rsidRDefault="0031239D" w:rsidP="00234801">
      <w:pPr>
        <w:autoSpaceDE w:val="0"/>
        <w:autoSpaceDN w:val="0"/>
        <w:bidi/>
        <w:adjustRightInd w:val="0"/>
        <w:spacing w:after="0" w:line="240" w:lineRule="auto"/>
        <w:rPr>
          <w:rFonts w:asciiTheme="minorBidi" w:hAnsiTheme="minorBidi"/>
          <w:color w:val="000000"/>
          <w:sz w:val="28"/>
          <w:szCs w:val="28"/>
          <w:rtl/>
        </w:rPr>
      </w:pPr>
      <w:r w:rsidRPr="005909D8">
        <w:rPr>
          <w:rFonts w:asciiTheme="minorBidi" w:hAnsiTheme="minorBidi"/>
          <w:color w:val="000000"/>
          <w:sz w:val="28"/>
          <w:szCs w:val="28"/>
          <w:rtl/>
        </w:rPr>
        <w:lastRenderedPageBreak/>
        <w:t xml:space="preserve">פרויקט זה נעשה בשיתוף פעולה עם הפרויקט של </w:t>
      </w:r>
      <w:r w:rsidRPr="005909D8">
        <w:rPr>
          <w:rFonts w:asciiTheme="minorBidi" w:hAnsiTheme="minorBidi" w:hint="cs"/>
          <w:color w:val="000000"/>
          <w:sz w:val="28"/>
          <w:szCs w:val="28"/>
          <w:rtl/>
        </w:rPr>
        <w:t>עמרי</w:t>
      </w:r>
      <w:r w:rsidRPr="005909D8">
        <w:rPr>
          <w:rFonts w:asciiTheme="minorBidi" w:hAnsiTheme="minorBidi"/>
          <w:color w:val="000000"/>
          <w:sz w:val="28"/>
          <w:szCs w:val="28"/>
          <w:rtl/>
        </w:rPr>
        <w:t xml:space="preserve"> </w:t>
      </w:r>
      <w:r w:rsidRPr="005909D8">
        <w:rPr>
          <w:rFonts w:asciiTheme="minorBidi" w:hAnsiTheme="minorBidi" w:hint="cs"/>
          <w:color w:val="000000"/>
          <w:sz w:val="28"/>
          <w:szCs w:val="28"/>
          <w:rtl/>
        </w:rPr>
        <w:t>מזרחי</w:t>
      </w:r>
      <w:r w:rsidRPr="005909D8">
        <w:rPr>
          <w:rFonts w:asciiTheme="minorBidi" w:hAnsiTheme="minorBidi"/>
          <w:color w:val="000000"/>
          <w:sz w:val="28"/>
          <w:szCs w:val="28"/>
          <w:rtl/>
        </w:rPr>
        <w:t xml:space="preserve">, כאשר בפרויקט של </w:t>
      </w:r>
      <w:r w:rsidRPr="005909D8">
        <w:rPr>
          <w:rFonts w:asciiTheme="minorBidi" w:hAnsiTheme="minorBidi" w:hint="cs"/>
          <w:color w:val="000000"/>
          <w:sz w:val="28"/>
          <w:szCs w:val="28"/>
          <w:rtl/>
        </w:rPr>
        <w:t>עמרי</w:t>
      </w:r>
      <w:r w:rsidRPr="005909D8">
        <w:rPr>
          <w:rFonts w:asciiTheme="minorBidi" w:hAnsiTheme="minorBidi"/>
          <w:color w:val="000000"/>
          <w:sz w:val="28"/>
          <w:szCs w:val="28"/>
          <w:rtl/>
        </w:rPr>
        <w:t xml:space="preserve"> נעסוק בחלק </w:t>
      </w:r>
      <w:r w:rsidRPr="005909D8">
        <w:rPr>
          <w:rFonts w:asciiTheme="minorBidi" w:hAnsiTheme="minorBidi" w:hint="cs"/>
          <w:color w:val="000000"/>
          <w:sz w:val="28"/>
          <w:szCs w:val="28"/>
          <w:rtl/>
        </w:rPr>
        <w:t>של בניית הגרף</w:t>
      </w:r>
      <w:r w:rsidR="008C27A1">
        <w:rPr>
          <w:rFonts w:asciiTheme="minorBidi" w:hAnsiTheme="minorBidi" w:hint="cs"/>
          <w:color w:val="000000"/>
          <w:sz w:val="28"/>
          <w:szCs w:val="28"/>
          <w:rtl/>
        </w:rPr>
        <w:t>,</w:t>
      </w:r>
      <w:r w:rsidRPr="005909D8">
        <w:rPr>
          <w:rFonts w:asciiTheme="minorBidi" w:hAnsiTheme="minorBidi" w:hint="cs"/>
          <w:color w:val="000000"/>
          <w:sz w:val="28"/>
          <w:szCs w:val="28"/>
          <w:rtl/>
        </w:rPr>
        <w:t xml:space="preserve"> מציאת רכיבי הקשירות שם</w:t>
      </w:r>
      <w:r w:rsidR="00824F6B">
        <w:rPr>
          <w:rFonts w:asciiTheme="minorBidi" w:hAnsiTheme="minorBidi"/>
          <w:color w:val="000000"/>
          <w:sz w:val="28"/>
          <w:szCs w:val="28"/>
        </w:rPr>
        <w:t>,</w:t>
      </w:r>
      <w:r w:rsidRPr="005909D8">
        <w:rPr>
          <w:rFonts w:asciiTheme="minorBidi" w:hAnsiTheme="minorBidi" w:hint="cs"/>
          <w:color w:val="000000"/>
          <w:sz w:val="28"/>
          <w:szCs w:val="28"/>
          <w:rtl/>
        </w:rPr>
        <w:t xml:space="preserve"> וכן פירוק רכיבי קשירות גדולים </w:t>
      </w:r>
      <w:r w:rsidR="00234801">
        <w:rPr>
          <w:rFonts w:asciiTheme="minorBidi" w:hAnsiTheme="minorBidi" w:hint="cs"/>
          <w:color w:val="000000"/>
          <w:sz w:val="28"/>
          <w:szCs w:val="28"/>
          <w:rtl/>
        </w:rPr>
        <w:t>בגרף</w:t>
      </w:r>
      <w:r w:rsidRPr="005909D8">
        <w:rPr>
          <w:rFonts w:asciiTheme="minorBidi" w:hAnsiTheme="minorBidi" w:hint="cs"/>
          <w:color w:val="000000"/>
          <w:sz w:val="28"/>
          <w:szCs w:val="28"/>
          <w:rtl/>
        </w:rPr>
        <w:t>.</w:t>
      </w:r>
    </w:p>
    <w:p w14:paraId="75C0CB5F" w14:textId="77777777" w:rsidR="00234801" w:rsidRPr="005909D8" w:rsidRDefault="00234801" w:rsidP="00234801">
      <w:pPr>
        <w:autoSpaceDE w:val="0"/>
        <w:autoSpaceDN w:val="0"/>
        <w:bidi/>
        <w:adjustRightInd w:val="0"/>
        <w:spacing w:after="0" w:line="240" w:lineRule="auto"/>
        <w:rPr>
          <w:rFonts w:asciiTheme="minorBidi" w:hAnsiTheme="minorBidi"/>
          <w:color w:val="000000"/>
          <w:sz w:val="28"/>
          <w:szCs w:val="28"/>
          <w:rtl/>
        </w:rPr>
      </w:pPr>
    </w:p>
    <w:p w14:paraId="0046E324" w14:textId="77777777" w:rsidR="0031239D" w:rsidRPr="005909D8" w:rsidRDefault="00234801" w:rsidP="0031239D">
      <w:pPr>
        <w:autoSpaceDE w:val="0"/>
        <w:autoSpaceDN w:val="0"/>
        <w:bidi/>
        <w:adjustRightInd w:val="0"/>
        <w:spacing w:after="0" w:line="240" w:lineRule="auto"/>
        <w:rPr>
          <w:rFonts w:asciiTheme="minorBidi" w:hAnsiTheme="minorBidi"/>
          <w:color w:val="000000"/>
          <w:sz w:val="28"/>
          <w:szCs w:val="28"/>
          <w:rtl/>
        </w:rPr>
      </w:pPr>
      <w:r>
        <w:rPr>
          <w:rFonts w:asciiTheme="minorBidi" w:hAnsiTheme="minorBidi" w:hint="cs"/>
          <w:color w:val="000000"/>
          <w:sz w:val="28"/>
          <w:szCs w:val="28"/>
          <w:rtl/>
        </w:rPr>
        <w:t xml:space="preserve">כיוון שזמן הריצה של האלגוריתם מעריכי בגודל רכיב הקשירות הגדול ביותר לכן </w:t>
      </w:r>
      <w:r w:rsidR="0031239D" w:rsidRPr="005909D8">
        <w:rPr>
          <w:rFonts w:asciiTheme="minorBidi" w:hAnsiTheme="minorBidi" w:hint="cs"/>
          <w:color w:val="000000"/>
          <w:sz w:val="28"/>
          <w:szCs w:val="28"/>
          <w:rtl/>
        </w:rPr>
        <w:t>ע"י שיתוף פעולה בין שני הפרויקטים יהיה ניתן להקטין את זמן הריצה הכולל של האלגוריתם</w:t>
      </w:r>
      <w:r w:rsidR="008C27A1">
        <w:rPr>
          <w:rFonts w:asciiTheme="minorBidi" w:hAnsiTheme="minorBidi" w:hint="cs"/>
          <w:color w:val="000000"/>
          <w:sz w:val="28"/>
          <w:szCs w:val="28"/>
          <w:rtl/>
        </w:rPr>
        <w:t>,</w:t>
      </w:r>
      <w:r w:rsidR="0031239D" w:rsidRPr="005909D8">
        <w:rPr>
          <w:rFonts w:asciiTheme="minorBidi" w:hAnsiTheme="minorBidi" w:hint="cs"/>
          <w:color w:val="000000"/>
          <w:sz w:val="28"/>
          <w:szCs w:val="28"/>
          <w:rtl/>
        </w:rPr>
        <w:t xml:space="preserve"> ואת זה אנו נבדוק</w:t>
      </w:r>
      <w:r w:rsidR="0031239D">
        <w:rPr>
          <w:rFonts w:asciiTheme="minorBidi" w:hAnsiTheme="minorBidi" w:hint="cs"/>
          <w:color w:val="000000"/>
          <w:sz w:val="28"/>
          <w:szCs w:val="28"/>
          <w:rtl/>
        </w:rPr>
        <w:t>.</w:t>
      </w:r>
    </w:p>
    <w:p w14:paraId="3A8497A6" w14:textId="77777777" w:rsidR="0031239D" w:rsidRPr="005909D8" w:rsidRDefault="0031239D" w:rsidP="0031239D">
      <w:pPr>
        <w:autoSpaceDE w:val="0"/>
        <w:autoSpaceDN w:val="0"/>
        <w:bidi/>
        <w:adjustRightInd w:val="0"/>
        <w:spacing w:after="0" w:line="240" w:lineRule="auto"/>
        <w:rPr>
          <w:rFonts w:asciiTheme="minorBidi" w:hAnsiTheme="minorBidi"/>
          <w:color w:val="000000"/>
          <w:sz w:val="28"/>
          <w:szCs w:val="28"/>
          <w:rtl/>
        </w:rPr>
      </w:pPr>
    </w:p>
    <w:p w14:paraId="0BBA7E4C" w14:textId="77777777" w:rsidR="0031239D" w:rsidRPr="006A63AD" w:rsidRDefault="0031239D" w:rsidP="0031239D">
      <w:pPr>
        <w:autoSpaceDE w:val="0"/>
        <w:autoSpaceDN w:val="0"/>
        <w:bidi/>
        <w:adjustRightInd w:val="0"/>
        <w:spacing w:after="0" w:line="240" w:lineRule="auto"/>
        <w:rPr>
          <w:rFonts w:asciiTheme="minorBidi" w:hAnsiTheme="minorBidi"/>
          <w:sz w:val="24"/>
          <w:szCs w:val="24"/>
          <w:rtl/>
        </w:rPr>
      </w:pPr>
      <w:r w:rsidRPr="005909D8">
        <w:rPr>
          <w:rFonts w:asciiTheme="minorBidi" w:hAnsiTheme="minorBidi"/>
          <w:sz w:val="28"/>
          <w:szCs w:val="28"/>
          <w:rtl/>
        </w:rPr>
        <w:t xml:space="preserve">ניהול שני הפרויקטים דורשים המון סדר ואחריות, יש חובה לסנכרן בין הפרויקטים השונים, </w:t>
      </w:r>
      <w:r>
        <w:rPr>
          <w:rFonts w:asciiTheme="minorBidi" w:hAnsiTheme="minorBidi" w:hint="cs"/>
          <w:sz w:val="28"/>
          <w:szCs w:val="28"/>
          <w:rtl/>
        </w:rPr>
        <w:t xml:space="preserve">על מנת </w:t>
      </w:r>
      <w:r w:rsidRPr="005909D8">
        <w:rPr>
          <w:rFonts w:asciiTheme="minorBidi" w:hAnsiTheme="minorBidi"/>
          <w:sz w:val="28"/>
          <w:szCs w:val="28"/>
          <w:rtl/>
        </w:rPr>
        <w:t>להגיע למצב ששני האלגוריתמים יעבדו יחדיו.</w:t>
      </w:r>
    </w:p>
    <w:p w14:paraId="0C8BD3F3" w14:textId="77777777" w:rsidR="0031239D" w:rsidRPr="006A63AD" w:rsidRDefault="0031239D" w:rsidP="0031239D">
      <w:pPr>
        <w:autoSpaceDE w:val="0"/>
        <w:autoSpaceDN w:val="0"/>
        <w:bidi/>
        <w:adjustRightInd w:val="0"/>
        <w:spacing w:after="0" w:line="240" w:lineRule="auto"/>
        <w:rPr>
          <w:rFonts w:asciiTheme="minorBidi" w:hAnsiTheme="minorBidi"/>
          <w:color w:val="000000"/>
          <w:sz w:val="24"/>
          <w:szCs w:val="24"/>
          <w:rtl/>
        </w:rPr>
      </w:pPr>
    </w:p>
    <w:p w14:paraId="6B4EB671" w14:textId="77777777" w:rsidR="0031239D" w:rsidRPr="006641F2" w:rsidRDefault="0031239D" w:rsidP="0031239D">
      <w:pPr>
        <w:bidi/>
        <w:rPr>
          <w:rFonts w:ascii="David" w:hAnsi="David" w:cs="David"/>
          <w:sz w:val="24"/>
          <w:szCs w:val="24"/>
          <w:rtl/>
        </w:rPr>
      </w:pPr>
    </w:p>
    <w:p w14:paraId="45B9EA7D" w14:textId="77777777" w:rsidR="0031239D" w:rsidRPr="00F810C6" w:rsidRDefault="0031239D" w:rsidP="0031239D">
      <w:pPr>
        <w:bidi/>
        <w:rPr>
          <w:rFonts w:ascii="David" w:hAnsi="David" w:cs="David"/>
          <w:color w:val="0070C0"/>
          <w:sz w:val="36"/>
          <w:szCs w:val="36"/>
        </w:rPr>
      </w:pPr>
      <w:r w:rsidRPr="00F810C6">
        <w:rPr>
          <w:rFonts w:ascii="David" w:hAnsi="David" w:cs="David"/>
          <w:color w:val="0070C0"/>
          <w:sz w:val="36"/>
          <w:szCs w:val="36"/>
          <w:rtl/>
        </w:rPr>
        <w:t>מילון מונחים , סימנים וקיצורים</w:t>
      </w:r>
      <w:r w:rsidRPr="00F810C6">
        <w:rPr>
          <w:rFonts w:ascii="David" w:hAnsi="David" w:cs="David"/>
          <w:color w:val="0070C0"/>
          <w:sz w:val="36"/>
          <w:szCs w:val="36"/>
        </w:rPr>
        <w:t>:</w:t>
      </w:r>
    </w:p>
    <w:p w14:paraId="0865845F" w14:textId="77777777" w:rsidR="0031239D" w:rsidRDefault="00F667A1" w:rsidP="0031239D">
      <w:pPr>
        <w:bidi/>
        <w:rPr>
          <w:sz w:val="28"/>
          <w:szCs w:val="28"/>
          <w:rtl/>
        </w:rPr>
      </w:pPr>
      <w:r w:rsidRPr="00F810C6">
        <w:rPr>
          <w:rFonts w:ascii="David" w:hAnsi="David" w:cs="David"/>
          <w:noProof/>
          <w:color w:val="0070C0"/>
          <w:sz w:val="36"/>
          <w:szCs w:val="36"/>
        </w:rPr>
        <w:drawing>
          <wp:anchor distT="0" distB="0" distL="114300" distR="114300" simplePos="0" relativeHeight="251659264" behindDoc="0" locked="0" layoutInCell="1" allowOverlap="1" wp14:anchorId="6FEC5251" wp14:editId="581EDAD2">
            <wp:simplePos x="0" y="0"/>
            <wp:positionH relativeFrom="margin">
              <wp:align>left</wp:align>
            </wp:positionH>
            <wp:positionV relativeFrom="paragraph">
              <wp:posOffset>6985</wp:posOffset>
            </wp:positionV>
            <wp:extent cx="2811780" cy="27622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780" cy="276225"/>
                    </a:xfrm>
                    <a:prstGeom prst="rect">
                      <a:avLst/>
                    </a:prstGeom>
                    <a:noFill/>
                  </pic:spPr>
                </pic:pic>
              </a:graphicData>
            </a:graphic>
            <wp14:sizeRelH relativeFrom="page">
              <wp14:pctWidth>0</wp14:pctWidth>
            </wp14:sizeRelH>
            <wp14:sizeRelV relativeFrom="page">
              <wp14:pctHeight>0</wp14:pctHeight>
            </wp14:sizeRelV>
          </wp:anchor>
        </w:drawing>
      </w:r>
      <w:r w:rsidR="0031239D" w:rsidRPr="005909D8">
        <w:rPr>
          <w:sz w:val="28"/>
          <w:szCs w:val="28"/>
          <w:rtl/>
        </w:rPr>
        <w:t>פורמט החוקים יהיה בצורה הבאה:</w:t>
      </w:r>
    </w:p>
    <w:p w14:paraId="3993E483" w14:textId="77777777" w:rsidR="005C4618" w:rsidRPr="005909D8" w:rsidRDefault="005C4618" w:rsidP="005C4618">
      <w:pPr>
        <w:bidi/>
        <w:rPr>
          <w:sz w:val="28"/>
          <w:szCs w:val="28"/>
        </w:rPr>
      </w:pPr>
      <w:r>
        <w:rPr>
          <w:rFonts w:hint="cs"/>
          <w:sz w:val="28"/>
          <w:szCs w:val="28"/>
          <w:rtl/>
        </w:rPr>
        <w:t xml:space="preserve">כך ש </w:t>
      </w:r>
      <w:r>
        <w:rPr>
          <w:sz w:val="28"/>
          <w:szCs w:val="28"/>
        </w:rPr>
        <w:t>.m&gt;0</w:t>
      </w:r>
    </w:p>
    <w:p w14:paraId="79B251AC" w14:textId="77777777" w:rsidR="0031239D" w:rsidRPr="005909D8" w:rsidRDefault="0031239D" w:rsidP="0031239D">
      <w:pPr>
        <w:bidi/>
        <w:rPr>
          <w:sz w:val="28"/>
          <w:szCs w:val="28"/>
          <w:rtl/>
        </w:rPr>
      </w:pPr>
      <w:r w:rsidRPr="005909D8">
        <w:rPr>
          <w:sz w:val="28"/>
          <w:szCs w:val="28"/>
          <w:rtl/>
        </w:rPr>
        <w:t xml:space="preserve">החלק שלפני החץ נקרא </w:t>
      </w:r>
      <w:r w:rsidRPr="005909D8">
        <w:rPr>
          <w:sz w:val="28"/>
          <w:szCs w:val="28"/>
        </w:rPr>
        <w:t>body</w:t>
      </w:r>
      <w:r w:rsidRPr="005909D8">
        <w:rPr>
          <w:sz w:val="28"/>
          <w:szCs w:val="28"/>
          <w:rtl/>
        </w:rPr>
        <w:t xml:space="preserve"> והחלק שאחריו נקרא </w:t>
      </w:r>
      <w:r w:rsidRPr="005909D8">
        <w:rPr>
          <w:sz w:val="28"/>
          <w:szCs w:val="28"/>
        </w:rPr>
        <w:t xml:space="preserve">head </w:t>
      </w:r>
      <w:r w:rsidRPr="005909D8">
        <w:rPr>
          <w:sz w:val="28"/>
          <w:szCs w:val="28"/>
          <w:rtl/>
        </w:rPr>
        <w:t xml:space="preserve">  .</w:t>
      </w:r>
    </w:p>
    <w:p w14:paraId="48F43CC1" w14:textId="77777777" w:rsidR="0031239D" w:rsidRPr="005909D8" w:rsidRDefault="00F667A1" w:rsidP="00F667A1">
      <w:pPr>
        <w:bidi/>
        <w:rPr>
          <w:sz w:val="28"/>
          <w:szCs w:val="28"/>
          <w:rtl/>
        </w:rPr>
      </w:pPr>
      <w:r w:rsidRPr="00C157E4">
        <w:rPr>
          <w:sz w:val="28"/>
          <w:szCs w:val="28"/>
          <w:u w:val="single"/>
          <w:rtl/>
        </w:rPr>
        <w:t>מודל</w:t>
      </w:r>
      <w:r>
        <w:rPr>
          <w:sz w:val="28"/>
          <w:szCs w:val="28"/>
          <w:rtl/>
        </w:rPr>
        <w:t xml:space="preserve"> – השמה </w:t>
      </w:r>
      <w:r w:rsidR="0031239D" w:rsidRPr="005909D8">
        <w:rPr>
          <w:sz w:val="28"/>
          <w:szCs w:val="28"/>
          <w:rtl/>
        </w:rPr>
        <w:t xml:space="preserve">מספקת </w:t>
      </w:r>
      <w:r>
        <w:rPr>
          <w:rFonts w:hint="cs"/>
          <w:sz w:val="28"/>
          <w:szCs w:val="28"/>
          <w:rtl/>
        </w:rPr>
        <w:t>ל</w:t>
      </w:r>
      <w:r w:rsidR="0031239D" w:rsidRPr="005909D8">
        <w:rPr>
          <w:sz w:val="28"/>
          <w:szCs w:val="28"/>
          <w:rtl/>
        </w:rPr>
        <w:t>סט החוקים.</w:t>
      </w:r>
    </w:p>
    <w:p w14:paraId="5CCB88F6" w14:textId="77777777" w:rsidR="0031239D" w:rsidRPr="005909D8" w:rsidRDefault="0031239D" w:rsidP="0031239D">
      <w:pPr>
        <w:bidi/>
        <w:rPr>
          <w:sz w:val="28"/>
          <w:szCs w:val="28"/>
          <w:rtl/>
        </w:rPr>
      </w:pPr>
      <w:r w:rsidRPr="00C157E4">
        <w:rPr>
          <w:rFonts w:hint="cs"/>
          <w:sz w:val="28"/>
          <w:szCs w:val="28"/>
          <w:u w:val="single"/>
          <w:rtl/>
        </w:rPr>
        <w:t>מודל מינ</w:t>
      </w:r>
      <w:r w:rsidR="005C4618" w:rsidRPr="00C157E4">
        <w:rPr>
          <w:rFonts w:hint="cs"/>
          <w:sz w:val="28"/>
          <w:szCs w:val="28"/>
          <w:u w:val="single"/>
          <w:rtl/>
        </w:rPr>
        <w:t>י</w:t>
      </w:r>
      <w:r w:rsidRPr="00C157E4">
        <w:rPr>
          <w:rFonts w:hint="cs"/>
          <w:sz w:val="28"/>
          <w:szCs w:val="28"/>
          <w:u w:val="single"/>
          <w:rtl/>
        </w:rPr>
        <w:t>מלי</w:t>
      </w:r>
      <w:r w:rsidRPr="005909D8">
        <w:rPr>
          <w:rFonts w:hint="cs"/>
          <w:sz w:val="28"/>
          <w:szCs w:val="28"/>
          <w:rtl/>
        </w:rPr>
        <w:t xml:space="preserve"> </w:t>
      </w:r>
      <w:r w:rsidRPr="005909D8">
        <w:rPr>
          <w:sz w:val="28"/>
          <w:szCs w:val="28"/>
          <w:rtl/>
        </w:rPr>
        <w:t>–</w:t>
      </w:r>
      <w:r w:rsidRPr="005909D8">
        <w:rPr>
          <w:rFonts w:hint="cs"/>
          <w:sz w:val="28"/>
          <w:szCs w:val="28"/>
          <w:rtl/>
        </w:rPr>
        <w:t xml:space="preserve"> הוא מודל עבורו מספר ההשמות  של ערכי </w:t>
      </w:r>
      <w:r w:rsidRPr="005909D8">
        <w:rPr>
          <w:rFonts w:hint="cs"/>
          <w:sz w:val="28"/>
          <w:szCs w:val="28"/>
        </w:rPr>
        <w:t>TRUE</w:t>
      </w:r>
      <w:r w:rsidRPr="005909D8">
        <w:rPr>
          <w:rFonts w:hint="cs"/>
          <w:sz w:val="28"/>
          <w:szCs w:val="28"/>
          <w:rtl/>
        </w:rPr>
        <w:t xml:space="preserve"> במשתנים עבור סט של חוקים הוא מינימלי (קיים הסבר מפורט יותר במבוא).</w:t>
      </w:r>
    </w:p>
    <w:p w14:paraId="07521ED6" w14:textId="77777777" w:rsidR="0031239D" w:rsidRPr="005909D8" w:rsidRDefault="0031239D" w:rsidP="0031239D">
      <w:pPr>
        <w:bidi/>
        <w:rPr>
          <w:sz w:val="28"/>
          <w:szCs w:val="28"/>
          <w:rtl/>
        </w:rPr>
      </w:pPr>
      <w:r w:rsidRPr="00C157E4">
        <w:rPr>
          <w:rFonts w:hint="cs"/>
          <w:sz w:val="28"/>
          <w:szCs w:val="28"/>
          <w:u w:val="single"/>
          <w:rtl/>
        </w:rPr>
        <w:t>רכיב קשירות</w:t>
      </w:r>
      <w:r w:rsidRPr="005909D8">
        <w:rPr>
          <w:rFonts w:hint="cs"/>
          <w:sz w:val="28"/>
          <w:szCs w:val="28"/>
          <w:rtl/>
        </w:rPr>
        <w:t>- בגרף רכיב קשירות הו</w:t>
      </w:r>
      <w:r w:rsidR="00F667A1">
        <w:rPr>
          <w:rFonts w:hint="cs"/>
          <w:sz w:val="28"/>
          <w:szCs w:val="28"/>
          <w:rtl/>
        </w:rPr>
        <w:t>א אוסף של קדקו</w:t>
      </w:r>
      <w:r w:rsidRPr="005909D8">
        <w:rPr>
          <w:rFonts w:hint="cs"/>
          <w:sz w:val="28"/>
          <w:szCs w:val="28"/>
          <w:rtl/>
        </w:rPr>
        <w:t>דים שמכל קדקוד ניתן להגיע לקדקוד אחר.</w:t>
      </w:r>
    </w:p>
    <w:p w14:paraId="7475A692" w14:textId="77777777" w:rsidR="0031239D" w:rsidRPr="005909D8" w:rsidRDefault="0031239D" w:rsidP="0031239D">
      <w:pPr>
        <w:bidi/>
        <w:rPr>
          <w:rFonts w:asciiTheme="minorBidi" w:hAnsiTheme="minorBidi"/>
          <w:sz w:val="28"/>
          <w:szCs w:val="28"/>
          <w:rtl/>
        </w:rPr>
      </w:pPr>
      <w:r w:rsidRPr="00C157E4">
        <w:rPr>
          <w:rFonts w:asciiTheme="minorBidi" w:hAnsiTheme="minorBidi"/>
          <w:sz w:val="28"/>
          <w:szCs w:val="28"/>
          <w:u w:val="single"/>
          <w:rtl/>
        </w:rPr>
        <w:t>סופר גרף</w:t>
      </w:r>
      <w:r w:rsidR="005C4618">
        <w:rPr>
          <w:rFonts w:asciiTheme="minorBidi" w:hAnsiTheme="minorBidi" w:hint="cs"/>
          <w:sz w:val="28"/>
          <w:szCs w:val="28"/>
          <w:rtl/>
        </w:rPr>
        <w:t>-</w:t>
      </w:r>
      <w:r w:rsidRPr="005909D8">
        <w:rPr>
          <w:rFonts w:asciiTheme="minorBidi" w:hAnsiTheme="minorBidi"/>
          <w:sz w:val="28"/>
          <w:szCs w:val="28"/>
          <w:rtl/>
        </w:rPr>
        <w:t xml:space="preserve"> גרף של רכיבי קשירות כל </w:t>
      </w:r>
      <w:r w:rsidRPr="005909D8">
        <w:rPr>
          <w:rFonts w:asciiTheme="minorBidi" w:hAnsiTheme="minorBidi" w:hint="cs"/>
          <w:sz w:val="28"/>
          <w:szCs w:val="28"/>
          <w:rtl/>
        </w:rPr>
        <w:t>קדקוד</w:t>
      </w:r>
      <w:r w:rsidRPr="005909D8">
        <w:rPr>
          <w:rFonts w:asciiTheme="minorBidi" w:hAnsiTheme="minorBidi"/>
          <w:sz w:val="28"/>
          <w:szCs w:val="28"/>
          <w:rtl/>
        </w:rPr>
        <w:t xml:space="preserve"> יהיה בעצם רכיב קשירות בגרף המקורי.</w:t>
      </w:r>
    </w:p>
    <w:p w14:paraId="60841D08" w14:textId="77777777" w:rsidR="0031239D" w:rsidRPr="005909D8" w:rsidRDefault="0031239D" w:rsidP="0031239D">
      <w:pPr>
        <w:bidi/>
        <w:rPr>
          <w:rFonts w:asciiTheme="minorBidi" w:eastAsiaTheme="majorEastAsia" w:hAnsiTheme="minorBidi"/>
          <w:sz w:val="28"/>
          <w:szCs w:val="28"/>
          <w:rtl/>
        </w:rPr>
      </w:pPr>
      <w:r w:rsidRPr="00C157E4">
        <w:rPr>
          <w:rFonts w:asciiTheme="minorBidi" w:eastAsiaTheme="majorEastAsia" w:hAnsiTheme="minorBidi"/>
          <w:sz w:val="28"/>
          <w:szCs w:val="28"/>
          <w:u w:val="single"/>
        </w:rPr>
        <w:t>Source</w:t>
      </w:r>
      <w:r w:rsidRPr="005909D8">
        <w:rPr>
          <w:rFonts w:asciiTheme="minorBidi" w:eastAsiaTheme="majorEastAsia" w:hAnsiTheme="minorBidi"/>
          <w:sz w:val="28"/>
          <w:szCs w:val="28"/>
          <w:rtl/>
        </w:rPr>
        <w:t xml:space="preserve"> – </w:t>
      </w:r>
      <w:r w:rsidRPr="005909D8">
        <w:rPr>
          <w:rFonts w:asciiTheme="minorBidi" w:eastAsiaTheme="majorEastAsia" w:hAnsiTheme="minorBidi" w:hint="cs"/>
          <w:sz w:val="28"/>
          <w:szCs w:val="28"/>
          <w:rtl/>
        </w:rPr>
        <w:t>קדקוד בסופר גרף אשר לא נכנסים אליו קשתות אלה רק יוצאים ממנו קשתות.</w:t>
      </w:r>
    </w:p>
    <w:p w14:paraId="475AAE9F" w14:textId="77777777" w:rsidR="0031239D" w:rsidRPr="00B4275D" w:rsidRDefault="0031239D" w:rsidP="0031239D">
      <w:pPr>
        <w:bidi/>
        <w:rPr>
          <w:sz w:val="24"/>
          <w:szCs w:val="24"/>
        </w:rPr>
      </w:pPr>
      <w:r w:rsidRPr="00B4275D">
        <w:rPr>
          <w:rFonts w:asciiTheme="majorHAnsi" w:eastAsiaTheme="majorEastAsia" w:hAnsiTheme="majorHAnsi" w:cs="Times New Roman"/>
          <w:color w:val="2E74B5" w:themeColor="accent1" w:themeShade="BF"/>
          <w:sz w:val="32"/>
          <w:szCs w:val="32"/>
          <w:rtl/>
        </w:rPr>
        <w:br w:type="page"/>
      </w:r>
    </w:p>
    <w:p w14:paraId="7CE9E71E" w14:textId="77777777" w:rsidR="0031239D" w:rsidRPr="00192C06" w:rsidRDefault="0031239D" w:rsidP="0031239D">
      <w:pPr>
        <w:pStyle w:val="1"/>
        <w:numPr>
          <w:ilvl w:val="0"/>
          <w:numId w:val="1"/>
        </w:numPr>
        <w:jc w:val="left"/>
        <w:rPr>
          <w:rFonts w:cs="Times New Roman"/>
          <w:rtl/>
        </w:rPr>
      </w:pPr>
      <w:r>
        <w:rPr>
          <w:rFonts w:cs="Times New Roman" w:hint="cs"/>
          <w:rtl/>
        </w:rPr>
        <w:lastRenderedPageBreak/>
        <w:t>מבוא</w:t>
      </w:r>
    </w:p>
    <w:p w14:paraId="3454768A" w14:textId="77777777" w:rsidR="0031239D" w:rsidRPr="005909D8" w:rsidRDefault="0031239D" w:rsidP="00C157E4">
      <w:pPr>
        <w:bidi/>
        <w:rPr>
          <w:sz w:val="28"/>
          <w:szCs w:val="28"/>
          <w:rtl/>
        </w:rPr>
      </w:pPr>
      <w:r w:rsidRPr="005909D8">
        <w:rPr>
          <w:rFonts w:hint="cs"/>
          <w:sz w:val="28"/>
          <w:szCs w:val="28"/>
          <w:rtl/>
        </w:rPr>
        <w:t>בפרויקט זה נתייחס לבעיית ה</w:t>
      </w:r>
      <w:r w:rsidRPr="005909D8">
        <w:rPr>
          <w:rFonts w:hint="cs"/>
          <w:sz w:val="28"/>
          <w:szCs w:val="28"/>
        </w:rPr>
        <w:t>SAT</w:t>
      </w:r>
      <w:r w:rsidRPr="005909D8">
        <w:rPr>
          <w:sz w:val="28"/>
          <w:szCs w:val="28"/>
        </w:rPr>
        <w:t xml:space="preserve"> - </w:t>
      </w:r>
      <w:r w:rsidRPr="005909D8">
        <w:rPr>
          <w:rFonts w:hint="cs"/>
          <w:sz w:val="28"/>
          <w:szCs w:val="28"/>
          <w:rtl/>
        </w:rPr>
        <w:t xml:space="preserve"> או בעברית </w:t>
      </w:r>
      <w:hyperlink r:id="rId12" w:history="1">
        <w:r w:rsidRPr="00C157E4">
          <w:rPr>
            <w:rStyle w:val="Hyperlink"/>
            <w:rFonts w:hint="cs"/>
            <w:sz w:val="28"/>
            <w:szCs w:val="28"/>
            <w:rtl/>
          </w:rPr>
          <w:t>בעיית הספיקות</w:t>
        </w:r>
      </w:hyperlink>
      <w:r>
        <w:rPr>
          <w:rFonts w:hint="cs"/>
          <w:sz w:val="28"/>
          <w:szCs w:val="28"/>
          <w:rtl/>
        </w:rPr>
        <w:t>,</w:t>
      </w:r>
      <w:r w:rsidRPr="005909D8">
        <w:rPr>
          <w:rFonts w:hint="cs"/>
          <w:sz w:val="28"/>
          <w:szCs w:val="28"/>
          <w:rtl/>
        </w:rPr>
        <w:t xml:space="preserve"> </w:t>
      </w:r>
      <w:r>
        <w:rPr>
          <w:rFonts w:hint="cs"/>
          <w:sz w:val="28"/>
          <w:szCs w:val="28"/>
          <w:rtl/>
        </w:rPr>
        <w:t xml:space="preserve">בעיה זו </w:t>
      </w:r>
      <w:r w:rsidRPr="005909D8">
        <w:rPr>
          <w:rFonts w:hint="cs"/>
          <w:sz w:val="28"/>
          <w:szCs w:val="28"/>
          <w:rtl/>
        </w:rPr>
        <w:t xml:space="preserve">הוכחה כ- </w:t>
      </w:r>
      <w:r w:rsidRPr="005909D8">
        <w:rPr>
          <w:sz w:val="28"/>
          <w:szCs w:val="28"/>
        </w:rPr>
        <w:t xml:space="preserve"> NP </w:t>
      </w:r>
      <w:r w:rsidRPr="005909D8">
        <w:rPr>
          <w:rFonts w:hint="cs"/>
          <w:sz w:val="28"/>
          <w:szCs w:val="28"/>
          <w:rtl/>
        </w:rPr>
        <w:t>שלמה (קוק-לוין) משמעות זו היא שלא קיימת לבעיה זו אלגוריתם שפותר אותה בזמן שאינו מעריכי.</w:t>
      </w:r>
    </w:p>
    <w:p w14:paraId="275463BA" w14:textId="77777777" w:rsidR="0031239D" w:rsidRPr="005909D8" w:rsidRDefault="0031239D" w:rsidP="00115CCB">
      <w:pPr>
        <w:bidi/>
        <w:rPr>
          <w:sz w:val="28"/>
          <w:szCs w:val="28"/>
          <w:rtl/>
        </w:rPr>
      </w:pPr>
      <w:r w:rsidRPr="005909D8">
        <w:rPr>
          <w:rFonts w:hint="cs"/>
          <w:sz w:val="28"/>
          <w:szCs w:val="28"/>
          <w:rtl/>
        </w:rPr>
        <w:t>לבעיית מציאת מודלים מינימלים של בעיות לוגיות (</w:t>
      </w:r>
      <w:r w:rsidRPr="005909D8">
        <w:rPr>
          <w:rFonts w:hint="cs"/>
          <w:sz w:val="28"/>
          <w:szCs w:val="28"/>
        </w:rPr>
        <w:t>SAT</w:t>
      </w:r>
      <w:r w:rsidRPr="005909D8">
        <w:rPr>
          <w:rFonts w:hint="cs"/>
          <w:sz w:val="28"/>
          <w:szCs w:val="28"/>
          <w:rtl/>
        </w:rPr>
        <w:t xml:space="preserve">) יש היסטוריה ארוכה. אלגוריתמים חדשים מסוימים לפתרון בעיות </w:t>
      </w:r>
      <w:r w:rsidRPr="005909D8">
        <w:rPr>
          <w:rFonts w:hint="cs"/>
          <w:sz w:val="28"/>
          <w:szCs w:val="28"/>
        </w:rPr>
        <w:t>SAT</w:t>
      </w:r>
      <w:r w:rsidR="008A1EA5">
        <w:rPr>
          <w:rFonts w:hint="cs"/>
          <w:sz w:val="28"/>
          <w:szCs w:val="28"/>
          <w:rtl/>
        </w:rPr>
        <w:t xml:space="preserve"> כגון :</w:t>
      </w:r>
      <w:r w:rsidR="008A1EA5">
        <w:rPr>
          <w:rFonts w:hint="cs"/>
          <w:sz w:val="28"/>
          <w:szCs w:val="28"/>
        </w:rPr>
        <w:t>GSAT[SLM92]</w:t>
      </w:r>
      <w:r w:rsidR="008A1EA5">
        <w:rPr>
          <w:rFonts w:hint="cs"/>
          <w:sz w:val="28"/>
          <w:szCs w:val="28"/>
          <w:rtl/>
        </w:rPr>
        <w:t>,</w:t>
      </w:r>
      <w:r w:rsidR="005C4618">
        <w:rPr>
          <w:rFonts w:hint="cs"/>
          <w:sz w:val="28"/>
          <w:szCs w:val="28"/>
        </w:rPr>
        <w:t xml:space="preserve"> </w:t>
      </w:r>
      <w:r w:rsidR="008A1EA5">
        <w:rPr>
          <w:rFonts w:hint="cs"/>
          <w:sz w:val="28"/>
          <w:szCs w:val="28"/>
          <w:rtl/>
        </w:rPr>
        <w:t xml:space="preserve"> </w:t>
      </w:r>
      <w:r w:rsidR="008A1EA5">
        <w:rPr>
          <w:rFonts w:hint="cs"/>
          <w:sz w:val="28"/>
          <w:szCs w:val="28"/>
        </w:rPr>
        <w:t>WALKSAT[SKC94]</w:t>
      </w:r>
      <w:r w:rsidRPr="005909D8">
        <w:rPr>
          <w:rFonts w:hint="cs"/>
          <w:sz w:val="28"/>
          <w:szCs w:val="28"/>
          <w:rtl/>
        </w:rPr>
        <w:t>, וגרסאות</w:t>
      </w:r>
      <w:r w:rsidR="00115CCB">
        <w:rPr>
          <w:rFonts w:hint="cs"/>
          <w:sz w:val="28"/>
          <w:szCs w:val="28"/>
          <w:rtl/>
        </w:rPr>
        <w:t xml:space="preserve"> משופרות של </w:t>
      </w:r>
      <w:r w:rsidR="00115CCB">
        <w:rPr>
          <w:rFonts w:hint="cs"/>
          <w:sz w:val="28"/>
          <w:szCs w:val="28"/>
        </w:rPr>
        <w:t>D</w:t>
      </w:r>
      <w:r w:rsidR="00115CCB">
        <w:rPr>
          <w:sz w:val="28"/>
          <w:szCs w:val="28"/>
        </w:rPr>
        <w:t xml:space="preserve">avis Putnam[DLL62,CA93,LA97] </w:t>
      </w:r>
      <w:r w:rsidRPr="005909D8">
        <w:rPr>
          <w:rFonts w:hint="cs"/>
          <w:sz w:val="28"/>
          <w:szCs w:val="28"/>
          <w:rtl/>
        </w:rPr>
        <w:t xml:space="preserve">מאפשרים לנו לפתור בעיות </w:t>
      </w:r>
      <w:r w:rsidRPr="005909D8">
        <w:rPr>
          <w:rFonts w:hint="cs"/>
          <w:sz w:val="28"/>
          <w:szCs w:val="28"/>
        </w:rPr>
        <w:t>SAT</w:t>
      </w:r>
      <w:r w:rsidRPr="005909D8">
        <w:rPr>
          <w:rFonts w:hint="cs"/>
          <w:sz w:val="28"/>
          <w:szCs w:val="28"/>
          <w:rtl/>
        </w:rPr>
        <w:t xml:space="preserve"> גם עבור סט גדול של חוקים.</w:t>
      </w:r>
    </w:p>
    <w:p w14:paraId="6B829702" w14:textId="77777777" w:rsidR="0031239D" w:rsidRPr="005909D8" w:rsidRDefault="0031239D" w:rsidP="00115CCB">
      <w:pPr>
        <w:bidi/>
        <w:rPr>
          <w:sz w:val="28"/>
          <w:szCs w:val="28"/>
          <w:rtl/>
        </w:rPr>
      </w:pPr>
      <w:r w:rsidRPr="005909D8">
        <w:rPr>
          <w:rFonts w:hint="cs"/>
          <w:sz w:val="28"/>
          <w:szCs w:val="28"/>
          <w:rtl/>
        </w:rPr>
        <w:t>חישוב מודלים מינימליי</w:t>
      </w:r>
      <w:r w:rsidRPr="005909D8">
        <w:rPr>
          <w:rFonts w:hint="eastAsia"/>
          <w:sz w:val="28"/>
          <w:szCs w:val="28"/>
          <w:rtl/>
        </w:rPr>
        <w:t>ם</w:t>
      </w:r>
      <w:r w:rsidRPr="005909D8">
        <w:rPr>
          <w:rFonts w:hint="cs"/>
          <w:sz w:val="28"/>
          <w:szCs w:val="28"/>
          <w:rtl/>
        </w:rPr>
        <w:t xml:space="preserve"> הוא נושא מרכזי בבינה מלאכותית (</w:t>
      </w:r>
      <w:r w:rsidRPr="005909D8">
        <w:rPr>
          <w:rFonts w:hint="cs"/>
          <w:sz w:val="28"/>
          <w:szCs w:val="28"/>
        </w:rPr>
        <w:t>AI</w:t>
      </w:r>
      <w:r w:rsidRPr="005909D8">
        <w:rPr>
          <w:rFonts w:hint="cs"/>
          <w:sz w:val="28"/>
          <w:szCs w:val="28"/>
          <w:rtl/>
        </w:rPr>
        <w:t xml:space="preserve">), ועומד במרכזם של מערכות רבות כגון </w:t>
      </w:r>
      <w:r w:rsidRPr="005909D8">
        <w:rPr>
          <w:sz w:val="28"/>
          <w:szCs w:val="28"/>
        </w:rPr>
        <w:t xml:space="preserve">logic programming </w:t>
      </w:r>
      <w:r w:rsidRPr="005909D8">
        <w:rPr>
          <w:rFonts w:hint="cs"/>
          <w:sz w:val="28"/>
          <w:szCs w:val="28"/>
          <w:rtl/>
        </w:rPr>
        <w:t xml:space="preserve"> ,</w:t>
      </w:r>
      <w:r w:rsidRPr="005909D8">
        <w:rPr>
          <w:sz w:val="28"/>
          <w:szCs w:val="28"/>
        </w:rPr>
        <w:t xml:space="preserve">,  default reasoning </w:t>
      </w:r>
      <w:r w:rsidRPr="005909D8">
        <w:rPr>
          <w:rFonts w:hint="cs"/>
          <w:sz w:val="28"/>
          <w:szCs w:val="28"/>
          <w:rtl/>
        </w:rPr>
        <w:t xml:space="preserve"> </w:t>
      </w:r>
      <w:r w:rsidRPr="005909D8">
        <w:rPr>
          <w:sz w:val="28"/>
          <w:szCs w:val="28"/>
        </w:rPr>
        <w:t>planning minimal diagnosis</w:t>
      </w:r>
      <w:r w:rsidRPr="005909D8">
        <w:rPr>
          <w:rFonts w:hint="cs"/>
          <w:sz w:val="28"/>
          <w:szCs w:val="28"/>
          <w:rtl/>
        </w:rPr>
        <w:t xml:space="preserve"> .</w:t>
      </w:r>
    </w:p>
    <w:p w14:paraId="0BE809A9" w14:textId="77777777" w:rsidR="0031239D" w:rsidRDefault="0031239D" w:rsidP="0031239D">
      <w:pPr>
        <w:bidi/>
        <w:rPr>
          <w:sz w:val="28"/>
          <w:szCs w:val="28"/>
        </w:rPr>
      </w:pPr>
      <w:r w:rsidRPr="005909D8">
        <w:rPr>
          <w:rFonts w:hint="cs"/>
          <w:sz w:val="28"/>
          <w:szCs w:val="28"/>
          <w:rtl/>
        </w:rPr>
        <w:t>ב</w:t>
      </w:r>
      <w:r w:rsidRPr="005909D8">
        <w:rPr>
          <w:sz w:val="28"/>
          <w:szCs w:val="28"/>
          <w:rtl/>
        </w:rPr>
        <w:t xml:space="preserve">מודל </w:t>
      </w:r>
      <w:r w:rsidRPr="005909D8">
        <w:rPr>
          <w:rFonts w:hint="cs"/>
          <w:sz w:val="28"/>
          <w:szCs w:val="28"/>
          <w:rtl/>
        </w:rPr>
        <w:t xml:space="preserve">זה אנו נתייחס לתיאוריה עבור סט חוקים מהצורה </w:t>
      </w:r>
      <w:r w:rsidR="003B36FF">
        <w:rPr>
          <w:rFonts w:hint="cs"/>
          <w:sz w:val="28"/>
          <w:szCs w:val="28"/>
          <w:rtl/>
        </w:rPr>
        <w:t>הבאה</w:t>
      </w:r>
      <w:r w:rsidRPr="005909D8">
        <w:rPr>
          <w:rFonts w:cs="Arial"/>
          <w:noProof/>
          <w:sz w:val="28"/>
          <w:szCs w:val="28"/>
          <w:rtl/>
        </w:rPr>
        <w:drawing>
          <wp:inline distT="0" distB="0" distL="0" distR="0" wp14:anchorId="32BD8B9F" wp14:editId="2CA22ABB">
            <wp:extent cx="2696915" cy="285007"/>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777" cy="326419"/>
                    </a:xfrm>
                    <a:prstGeom prst="rect">
                      <a:avLst/>
                    </a:prstGeom>
                    <a:noFill/>
                    <a:ln>
                      <a:noFill/>
                    </a:ln>
                  </pic:spPr>
                </pic:pic>
              </a:graphicData>
            </a:graphic>
          </wp:inline>
        </w:drawing>
      </w:r>
      <w:r w:rsidRPr="005909D8">
        <w:rPr>
          <w:rFonts w:hint="cs"/>
          <w:sz w:val="28"/>
          <w:szCs w:val="28"/>
          <w:rtl/>
        </w:rPr>
        <w:t xml:space="preserve">   </w:t>
      </w:r>
      <w:r w:rsidRPr="005909D8">
        <w:rPr>
          <w:sz w:val="28"/>
          <w:szCs w:val="28"/>
          <w:rtl/>
        </w:rPr>
        <w:t xml:space="preserve">כאשר </w:t>
      </w:r>
      <w:r w:rsidRPr="005909D8">
        <w:rPr>
          <w:sz w:val="28"/>
          <w:szCs w:val="28"/>
        </w:rPr>
        <w:t xml:space="preserve">m&gt;0 </w:t>
      </w:r>
      <w:r w:rsidRPr="005909D8">
        <w:rPr>
          <w:rFonts w:hint="cs"/>
          <w:sz w:val="28"/>
          <w:szCs w:val="28"/>
          <w:rtl/>
        </w:rPr>
        <w:t xml:space="preserve"> .</w:t>
      </w:r>
    </w:p>
    <w:p w14:paraId="5FC75B74" w14:textId="77777777" w:rsidR="0031239D" w:rsidRDefault="0031239D" w:rsidP="00115CCB">
      <w:pPr>
        <w:bidi/>
        <w:rPr>
          <w:sz w:val="28"/>
          <w:szCs w:val="28"/>
          <w:rtl/>
        </w:rPr>
      </w:pPr>
      <w:r>
        <w:rPr>
          <w:rFonts w:hint="cs"/>
          <w:sz w:val="28"/>
          <w:szCs w:val="28"/>
          <w:rtl/>
        </w:rPr>
        <w:t xml:space="preserve">כל חוק מהצורה הנ"ל ניתן להמיר לחוק בצורת </w:t>
      </w:r>
      <w:r>
        <w:rPr>
          <w:sz w:val="28"/>
          <w:szCs w:val="28"/>
        </w:rPr>
        <w:t>clause</w:t>
      </w:r>
      <w:r>
        <w:rPr>
          <w:rFonts w:hint="cs"/>
          <w:sz w:val="28"/>
          <w:szCs w:val="28"/>
          <w:rtl/>
        </w:rPr>
        <w:t xml:space="preserve"> בודד של </w:t>
      </w:r>
      <w:r w:rsidR="00115CCB">
        <w:rPr>
          <w:rFonts w:hint="cs"/>
          <w:sz w:val="28"/>
          <w:szCs w:val="28"/>
          <w:rtl/>
        </w:rPr>
        <w:t xml:space="preserve">צורת </w:t>
      </w:r>
      <w:r w:rsidR="00115CCB">
        <w:rPr>
          <w:rFonts w:hint="cs"/>
          <w:sz w:val="28"/>
          <w:szCs w:val="28"/>
        </w:rPr>
        <w:t>CNF</w:t>
      </w:r>
      <w:r w:rsidR="00115CCB">
        <w:rPr>
          <w:rFonts w:hint="cs"/>
          <w:sz w:val="28"/>
          <w:szCs w:val="28"/>
          <w:rtl/>
        </w:rPr>
        <w:t>.</w:t>
      </w:r>
      <w:r>
        <w:rPr>
          <w:rFonts w:hint="cs"/>
          <w:sz w:val="28"/>
          <w:szCs w:val="28"/>
          <w:rtl/>
        </w:rPr>
        <w:t xml:space="preserve"> </w:t>
      </w:r>
    </w:p>
    <w:p w14:paraId="7E0C60C8" w14:textId="77777777" w:rsidR="00F667A1" w:rsidRPr="005909D8" w:rsidRDefault="00F667A1" w:rsidP="00F667A1">
      <w:pPr>
        <w:bidi/>
        <w:rPr>
          <w:sz w:val="28"/>
          <w:szCs w:val="28"/>
          <w:rtl/>
        </w:rPr>
      </w:pPr>
      <w:r w:rsidRPr="003B36FF">
        <w:rPr>
          <w:rFonts w:hint="cs"/>
          <w:i/>
          <w:iCs/>
          <w:sz w:val="28"/>
          <w:szCs w:val="28"/>
          <w:u w:val="single"/>
          <w:rtl/>
        </w:rPr>
        <w:t xml:space="preserve">דוגמא לצורת </w:t>
      </w:r>
      <w:r w:rsidRPr="003B36FF">
        <w:rPr>
          <w:rFonts w:hint="cs"/>
          <w:i/>
          <w:iCs/>
          <w:sz w:val="28"/>
          <w:szCs w:val="28"/>
          <w:u w:val="single"/>
        </w:rPr>
        <w:t>CNF</w:t>
      </w:r>
      <w:r w:rsidRPr="003B36FF">
        <w:rPr>
          <w:rFonts w:hint="cs"/>
          <w:i/>
          <w:iCs/>
          <w:sz w:val="28"/>
          <w:szCs w:val="28"/>
          <w:u w:val="single"/>
          <w:rtl/>
        </w:rPr>
        <w:t xml:space="preserve"> עבור המשתנים </w:t>
      </w:r>
      <w:r w:rsidRPr="003B36FF">
        <w:rPr>
          <w:sz w:val="28"/>
          <w:szCs w:val="28"/>
          <w:u w:val="single"/>
        </w:rPr>
        <w:t>x1…xn</w:t>
      </w:r>
      <w:r>
        <w:rPr>
          <w:rFonts w:hint="cs"/>
          <w:sz w:val="28"/>
          <w:szCs w:val="28"/>
          <w:rtl/>
        </w:rPr>
        <w:t xml:space="preserve"> : </w:t>
      </w:r>
      <w:r>
        <w:rPr>
          <w:sz w:val="28"/>
          <w:szCs w:val="28"/>
        </w:rPr>
        <w:t>(x1 v ~x4)^(x3 v x5 v ~x2)^ (xn)</w:t>
      </w:r>
      <w:r>
        <w:rPr>
          <w:rFonts w:hint="cs"/>
          <w:sz w:val="28"/>
          <w:szCs w:val="28"/>
          <w:rtl/>
        </w:rPr>
        <w:t xml:space="preserve"> כל חלק שנמ</w:t>
      </w:r>
      <w:r w:rsidR="000824F0">
        <w:rPr>
          <w:rFonts w:hint="cs"/>
          <w:sz w:val="28"/>
          <w:szCs w:val="28"/>
          <w:rtl/>
        </w:rPr>
        <w:t>צ</w:t>
      </w:r>
      <w:r>
        <w:rPr>
          <w:rFonts w:hint="cs"/>
          <w:sz w:val="28"/>
          <w:szCs w:val="28"/>
          <w:rtl/>
        </w:rPr>
        <w:t xml:space="preserve">א בתוך סוגרים נקרא </w:t>
      </w:r>
      <w:r>
        <w:rPr>
          <w:sz w:val="28"/>
          <w:szCs w:val="28"/>
        </w:rPr>
        <w:t>clause</w:t>
      </w:r>
      <w:r>
        <w:rPr>
          <w:rFonts w:hint="cs"/>
          <w:sz w:val="28"/>
          <w:szCs w:val="28"/>
          <w:rtl/>
        </w:rPr>
        <w:t xml:space="preserve"> </w:t>
      </w:r>
      <w:r w:rsidR="000824F0">
        <w:rPr>
          <w:rFonts w:hint="cs"/>
          <w:sz w:val="28"/>
          <w:szCs w:val="28"/>
          <w:rtl/>
        </w:rPr>
        <w:t>.</w:t>
      </w:r>
    </w:p>
    <w:p w14:paraId="3BE9CB39" w14:textId="77777777" w:rsidR="0031239D" w:rsidRPr="005909D8" w:rsidRDefault="0031239D" w:rsidP="0031239D">
      <w:pPr>
        <w:bidi/>
        <w:rPr>
          <w:sz w:val="28"/>
          <w:szCs w:val="28"/>
          <w:u w:val="single"/>
        </w:rPr>
      </w:pPr>
      <w:r w:rsidRPr="005909D8">
        <w:rPr>
          <w:rFonts w:hint="cs"/>
          <w:sz w:val="28"/>
          <w:szCs w:val="28"/>
          <w:u w:val="single"/>
          <w:rtl/>
        </w:rPr>
        <w:t>מודל מינימלי</w:t>
      </w:r>
      <w:r w:rsidR="00C157E4">
        <w:rPr>
          <w:rFonts w:hint="cs"/>
          <w:sz w:val="28"/>
          <w:szCs w:val="28"/>
          <w:u w:val="single"/>
          <w:rtl/>
        </w:rPr>
        <w:t xml:space="preserve"> (הסבר פורמלי)</w:t>
      </w:r>
    </w:p>
    <w:p w14:paraId="13261936" w14:textId="77777777" w:rsidR="0031239D" w:rsidRPr="005909D8" w:rsidRDefault="0031239D" w:rsidP="0031239D">
      <w:pPr>
        <w:bidi/>
        <w:rPr>
          <w:i/>
          <w:iCs/>
          <w:sz w:val="28"/>
          <w:szCs w:val="28"/>
          <w:rtl/>
        </w:rPr>
      </w:pPr>
      <w:r w:rsidRPr="005909D8">
        <w:rPr>
          <w:rFonts w:hint="cs"/>
          <w:sz w:val="28"/>
          <w:szCs w:val="28"/>
          <w:rtl/>
        </w:rPr>
        <w:t xml:space="preserve">בהנחה ש </w:t>
      </w:r>
      <w:r w:rsidRPr="005909D8">
        <w:rPr>
          <w:sz w:val="28"/>
          <w:szCs w:val="28"/>
        </w:rPr>
        <w:t>m</w:t>
      </w:r>
      <w:r w:rsidRPr="005909D8">
        <w:rPr>
          <w:rFonts w:hint="cs"/>
          <w:sz w:val="28"/>
          <w:szCs w:val="28"/>
          <w:rtl/>
        </w:rPr>
        <w:t xml:space="preserve"> הוא מודל של תיאוריה מסוימת </w:t>
      </w:r>
      <w:r w:rsidRPr="005909D8">
        <w:rPr>
          <w:rFonts w:hint="cs"/>
          <w:sz w:val="28"/>
          <w:szCs w:val="28"/>
        </w:rPr>
        <w:t>T</w:t>
      </w:r>
      <w:r w:rsidRPr="005909D8">
        <w:rPr>
          <w:rFonts w:hint="cs"/>
          <w:sz w:val="28"/>
          <w:szCs w:val="28"/>
          <w:rtl/>
        </w:rPr>
        <w:t xml:space="preserve"> , נגדיר </w:t>
      </w:r>
      <w:r w:rsidRPr="005909D8">
        <w:rPr>
          <w:sz w:val="28"/>
          <w:szCs w:val="28"/>
        </w:rPr>
        <w:t xml:space="preserve">positive (m) </w:t>
      </w:r>
      <w:r w:rsidRPr="005909D8">
        <w:rPr>
          <w:rFonts w:hint="cs"/>
          <w:sz w:val="28"/>
          <w:szCs w:val="28"/>
          <w:rtl/>
        </w:rPr>
        <w:t xml:space="preserve">  להיות קבוצת המשתנים להם </w:t>
      </w:r>
      <w:r w:rsidRPr="005909D8">
        <w:rPr>
          <w:sz w:val="28"/>
          <w:szCs w:val="28"/>
        </w:rPr>
        <w:t>m</w:t>
      </w:r>
      <w:r w:rsidRPr="005909D8">
        <w:rPr>
          <w:rFonts w:hint="cs"/>
          <w:sz w:val="28"/>
          <w:szCs w:val="28"/>
          <w:rtl/>
        </w:rPr>
        <w:t xml:space="preserve"> מציבה </w:t>
      </w:r>
      <w:r w:rsidRPr="005909D8">
        <w:rPr>
          <w:sz w:val="28"/>
          <w:szCs w:val="28"/>
        </w:rPr>
        <w:t>True</w:t>
      </w:r>
      <w:r w:rsidRPr="005909D8">
        <w:rPr>
          <w:rFonts w:hint="cs"/>
          <w:sz w:val="28"/>
          <w:szCs w:val="28"/>
          <w:rtl/>
        </w:rPr>
        <w:t xml:space="preserve"> . נאמר ש </w:t>
      </w:r>
      <w:r w:rsidRPr="005909D8">
        <w:rPr>
          <w:rFonts w:hint="cs"/>
          <w:sz w:val="28"/>
          <w:szCs w:val="28"/>
        </w:rPr>
        <w:t>M</w:t>
      </w:r>
      <w:r w:rsidRPr="005909D8">
        <w:rPr>
          <w:rFonts w:hint="cs"/>
          <w:sz w:val="28"/>
          <w:szCs w:val="28"/>
          <w:rtl/>
        </w:rPr>
        <w:t xml:space="preserve"> היא קבוצת כל המודלים </w:t>
      </w:r>
      <w:r w:rsidR="00B610D0">
        <w:rPr>
          <w:rFonts w:hint="cs"/>
          <w:sz w:val="28"/>
          <w:szCs w:val="28"/>
          <w:rtl/>
        </w:rPr>
        <w:t>,</w:t>
      </w:r>
      <w:r w:rsidRPr="005909D8">
        <w:rPr>
          <w:rFonts w:hint="cs"/>
          <w:sz w:val="28"/>
          <w:szCs w:val="28"/>
          <w:rtl/>
        </w:rPr>
        <w:t xml:space="preserve">אזי </w:t>
      </w:r>
      <w:r w:rsidRPr="005909D8">
        <w:rPr>
          <w:i/>
          <w:iCs/>
          <w:sz w:val="28"/>
          <w:szCs w:val="28"/>
        </w:rPr>
        <w:t>m</w:t>
      </w:r>
      <w:r w:rsidRPr="005909D8">
        <w:rPr>
          <w:i/>
          <w:iCs/>
          <w:sz w:val="28"/>
          <w:szCs w:val="28"/>
        </w:rPr>
        <w:sym w:font="Symbol" w:char="F0CE"/>
      </w:r>
      <w:r w:rsidRPr="005909D8">
        <w:rPr>
          <w:i/>
          <w:iCs/>
          <w:sz w:val="28"/>
          <w:szCs w:val="28"/>
        </w:rPr>
        <w:t xml:space="preserve"> M</w:t>
      </w:r>
      <w:r w:rsidRPr="005909D8">
        <w:rPr>
          <w:rFonts w:hint="cs"/>
          <w:sz w:val="28"/>
          <w:szCs w:val="28"/>
          <w:rtl/>
        </w:rPr>
        <w:t xml:space="preserve"> הוא </w:t>
      </w:r>
      <w:r w:rsidRPr="005909D8">
        <w:rPr>
          <w:rFonts w:hint="cs"/>
          <w:b/>
          <w:bCs/>
          <w:i/>
          <w:iCs/>
          <w:sz w:val="28"/>
          <w:szCs w:val="28"/>
          <w:u w:val="single"/>
          <w:rtl/>
        </w:rPr>
        <w:t>מודל מינימלי</w:t>
      </w:r>
      <w:r w:rsidRPr="005909D8">
        <w:rPr>
          <w:rFonts w:hint="cs"/>
          <w:sz w:val="28"/>
          <w:szCs w:val="28"/>
          <w:rtl/>
        </w:rPr>
        <w:t xml:space="preserve"> עבור </w:t>
      </w:r>
      <w:r w:rsidRPr="005909D8">
        <w:rPr>
          <w:rFonts w:hint="cs"/>
          <w:sz w:val="28"/>
          <w:szCs w:val="28"/>
        </w:rPr>
        <w:t>T</w:t>
      </w:r>
      <w:r w:rsidRPr="005909D8">
        <w:rPr>
          <w:rFonts w:hint="cs"/>
          <w:sz w:val="28"/>
          <w:szCs w:val="28"/>
          <w:rtl/>
        </w:rPr>
        <w:t xml:space="preserve"> אם"ם  לא קיים מודל </w:t>
      </w:r>
      <w:r w:rsidRPr="005909D8">
        <w:rPr>
          <w:i/>
          <w:iCs/>
          <w:sz w:val="28"/>
          <w:szCs w:val="28"/>
        </w:rPr>
        <w:t>m’</w:t>
      </w:r>
      <w:r w:rsidRPr="005909D8">
        <w:rPr>
          <w:i/>
          <w:iCs/>
          <w:sz w:val="28"/>
          <w:szCs w:val="28"/>
        </w:rPr>
        <w:sym w:font="Symbol" w:char="F0CE"/>
      </w:r>
      <w:r w:rsidRPr="005909D8">
        <w:rPr>
          <w:i/>
          <w:iCs/>
          <w:sz w:val="28"/>
          <w:szCs w:val="28"/>
        </w:rPr>
        <w:t xml:space="preserve"> M</w:t>
      </w:r>
      <w:r w:rsidRPr="005909D8">
        <w:rPr>
          <w:rFonts w:hint="cs"/>
          <w:i/>
          <w:iCs/>
          <w:sz w:val="28"/>
          <w:szCs w:val="28"/>
          <w:rtl/>
        </w:rPr>
        <w:t xml:space="preserve"> כך ש </w:t>
      </w:r>
      <w:r w:rsidRPr="005909D8">
        <w:rPr>
          <w:i/>
          <w:iCs/>
          <w:sz w:val="28"/>
          <w:szCs w:val="28"/>
        </w:rPr>
        <w:t>positive(m’)</w:t>
      </w:r>
      <w:r w:rsidRPr="005909D8">
        <w:rPr>
          <w:i/>
          <w:iCs/>
          <w:sz w:val="28"/>
          <w:szCs w:val="28"/>
        </w:rPr>
        <w:sym w:font="Symbol" w:char="F0CC"/>
      </w:r>
      <w:r w:rsidRPr="005909D8">
        <w:rPr>
          <w:i/>
          <w:iCs/>
          <w:sz w:val="28"/>
          <w:szCs w:val="28"/>
        </w:rPr>
        <w:t xml:space="preserve"> positive(m)</w:t>
      </w:r>
      <w:r w:rsidR="00115CCB">
        <w:rPr>
          <w:rFonts w:hint="cs"/>
          <w:i/>
          <w:iCs/>
          <w:sz w:val="28"/>
          <w:szCs w:val="28"/>
          <w:rtl/>
        </w:rPr>
        <w:t>.</w:t>
      </w:r>
    </w:p>
    <w:p w14:paraId="37A1D561" w14:textId="77777777" w:rsidR="0031239D" w:rsidRDefault="0031239D" w:rsidP="0031239D">
      <w:pPr>
        <w:bidi/>
        <w:rPr>
          <w:i/>
          <w:iCs/>
          <w:sz w:val="28"/>
          <w:szCs w:val="28"/>
          <w:rtl/>
        </w:rPr>
      </w:pPr>
      <w:r w:rsidRPr="005909D8">
        <w:rPr>
          <w:rFonts w:hint="cs"/>
          <w:sz w:val="28"/>
          <w:szCs w:val="28"/>
          <w:rtl/>
        </w:rPr>
        <w:t>חישוב מודל מינימלי מתחלק לשתי משימות</w:t>
      </w:r>
      <w:r w:rsidR="00B610D0">
        <w:rPr>
          <w:rFonts w:hint="cs"/>
          <w:sz w:val="28"/>
          <w:szCs w:val="28"/>
          <w:rtl/>
        </w:rPr>
        <w:t>,</w:t>
      </w:r>
      <w:r w:rsidRPr="005909D8">
        <w:rPr>
          <w:rFonts w:hint="cs"/>
          <w:sz w:val="28"/>
          <w:szCs w:val="28"/>
          <w:rtl/>
        </w:rPr>
        <w:t xml:space="preserve"> הראשונה מציאת מודל והשניי</w:t>
      </w:r>
      <w:r w:rsidRPr="005909D8">
        <w:rPr>
          <w:rFonts w:hint="eastAsia"/>
          <w:sz w:val="28"/>
          <w:szCs w:val="28"/>
          <w:rtl/>
        </w:rPr>
        <w:t>ה</w:t>
      </w:r>
      <w:r w:rsidRPr="005909D8">
        <w:rPr>
          <w:rFonts w:hint="cs"/>
          <w:sz w:val="28"/>
          <w:szCs w:val="28"/>
          <w:rtl/>
        </w:rPr>
        <w:t xml:space="preserve"> בדיקה האם המודל הוא מינימלי</w:t>
      </w:r>
      <w:r w:rsidRPr="005909D8">
        <w:rPr>
          <w:rFonts w:hint="cs"/>
          <w:i/>
          <w:iCs/>
          <w:sz w:val="28"/>
          <w:szCs w:val="28"/>
          <w:rtl/>
        </w:rPr>
        <w:t>.</w:t>
      </w:r>
    </w:p>
    <w:p w14:paraId="5683BCE2" w14:textId="77777777" w:rsidR="00CD760D" w:rsidRDefault="00CD760D" w:rsidP="00CD760D">
      <w:pPr>
        <w:bidi/>
        <w:jc w:val="center"/>
        <w:rPr>
          <w:sz w:val="28"/>
          <w:szCs w:val="28"/>
          <w:rtl/>
        </w:rPr>
      </w:pPr>
      <w:commentRangeStart w:id="2"/>
      <w:r w:rsidRPr="00CD760D">
        <w:rPr>
          <w:rFonts w:hint="cs"/>
          <w:sz w:val="28"/>
          <w:szCs w:val="28"/>
          <w:u w:val="single"/>
          <w:rtl/>
        </w:rPr>
        <w:t>דוגמא</w:t>
      </w:r>
      <w:r w:rsidR="00F1309C">
        <w:rPr>
          <w:rFonts w:hint="cs"/>
          <w:sz w:val="28"/>
          <w:szCs w:val="28"/>
          <w:u w:val="single"/>
          <w:rtl/>
        </w:rPr>
        <w:t xml:space="preserve"> עבור פסוק </w:t>
      </w:r>
      <w:r w:rsidR="00F1309C">
        <w:rPr>
          <w:rFonts w:hint="cs"/>
          <w:sz w:val="28"/>
          <w:szCs w:val="28"/>
          <w:u w:val="single"/>
        </w:rPr>
        <w:t>T</w:t>
      </w:r>
      <w:r w:rsidR="00F1309C">
        <w:rPr>
          <w:rFonts w:hint="cs"/>
          <w:sz w:val="28"/>
          <w:szCs w:val="28"/>
          <w:u w:val="single"/>
          <w:rtl/>
        </w:rPr>
        <w:t xml:space="preserve"> מצורת </w:t>
      </w:r>
      <w:r w:rsidR="00F1309C">
        <w:rPr>
          <w:rFonts w:hint="cs"/>
          <w:sz w:val="28"/>
          <w:szCs w:val="28"/>
          <w:u w:val="single"/>
        </w:rPr>
        <w:t>CNF</w:t>
      </w:r>
      <w:commentRangeEnd w:id="2"/>
      <w:r w:rsidR="00FD6FBB">
        <w:rPr>
          <w:rStyle w:val="a7"/>
        </w:rPr>
        <w:commentReference w:id="2"/>
      </w:r>
    </w:p>
    <w:p w14:paraId="16F2115B" w14:textId="77777777" w:rsidR="00CD760D" w:rsidRDefault="00CD760D" w:rsidP="00CD760D">
      <w:pPr>
        <w:bidi/>
        <w:rPr>
          <w:sz w:val="28"/>
          <w:szCs w:val="28"/>
          <w:rtl/>
        </w:rPr>
      </w:pPr>
      <w:r>
        <w:rPr>
          <w:sz w:val="28"/>
          <w:szCs w:val="28"/>
        </w:rPr>
        <w:t xml:space="preserve">(-6 v 5) </w:t>
      </w:r>
      <w:r>
        <w:rPr>
          <w:rFonts w:hint="cs"/>
          <w:sz w:val="28"/>
          <w:szCs w:val="28"/>
          <w:rtl/>
        </w:rPr>
        <w:t xml:space="preserve"> </w:t>
      </w:r>
      <w:r>
        <w:rPr>
          <w:sz w:val="28"/>
          <w:szCs w:val="28"/>
        </w:rPr>
        <w:t>T = (-1 v 2) ^ (-2 v 1) ^ (1 v 3) ^ (-1 v 4 v 5 v 6) ^ (-5 v 6) ^</w:t>
      </w:r>
    </w:p>
    <w:p w14:paraId="5F908F12" w14:textId="77777777" w:rsidR="00CD760D" w:rsidRDefault="00CD760D" w:rsidP="00F1309C">
      <w:pPr>
        <w:bidi/>
        <w:rPr>
          <w:sz w:val="28"/>
          <w:szCs w:val="28"/>
          <w:rtl/>
        </w:rPr>
      </w:pPr>
      <w:r w:rsidRPr="00CD760D">
        <w:rPr>
          <w:rFonts w:hint="cs"/>
          <w:sz w:val="28"/>
          <w:szCs w:val="28"/>
          <w:u w:val="single"/>
          <w:rtl/>
        </w:rPr>
        <w:t>דוגמא למודל מינימלי</w:t>
      </w:r>
      <w:r w:rsidRPr="00CD760D">
        <w:rPr>
          <w:rFonts w:hint="cs"/>
          <w:sz w:val="28"/>
          <w:szCs w:val="28"/>
          <w:rtl/>
        </w:rPr>
        <w:t xml:space="preserve">:  </w:t>
      </w:r>
      <w:r>
        <w:rPr>
          <w:rFonts w:hint="cs"/>
          <w:sz w:val="28"/>
          <w:szCs w:val="28"/>
        </w:rPr>
        <w:t>M</w:t>
      </w:r>
      <w:r>
        <w:rPr>
          <w:sz w:val="28"/>
          <w:szCs w:val="28"/>
        </w:rPr>
        <w:t xml:space="preserve"> = {1 , 4}</w:t>
      </w:r>
      <w:r>
        <w:rPr>
          <w:rFonts w:hint="cs"/>
          <w:sz w:val="28"/>
          <w:szCs w:val="28"/>
          <w:rtl/>
        </w:rPr>
        <w:t xml:space="preserve"> מודל זה הוא מינימלי</w:t>
      </w:r>
      <w:r w:rsidR="00F1309C">
        <w:rPr>
          <w:rFonts w:hint="cs"/>
          <w:sz w:val="28"/>
          <w:szCs w:val="28"/>
          <w:rtl/>
        </w:rPr>
        <w:t xml:space="preserve"> כי אם נשים ערכי </w:t>
      </w:r>
      <w:r w:rsidR="00F1309C">
        <w:rPr>
          <w:sz w:val="28"/>
          <w:szCs w:val="28"/>
        </w:rPr>
        <w:t xml:space="preserve">true </w:t>
      </w:r>
      <w:r w:rsidR="00F1309C">
        <w:rPr>
          <w:rFonts w:hint="cs"/>
          <w:sz w:val="28"/>
          <w:szCs w:val="28"/>
          <w:rtl/>
        </w:rPr>
        <w:t xml:space="preserve"> למשתנים 1 ו- 4 ולכל שאר המשתנים נשים ערכי </w:t>
      </w:r>
      <w:r w:rsidR="00F1309C">
        <w:rPr>
          <w:sz w:val="28"/>
          <w:szCs w:val="28"/>
        </w:rPr>
        <w:t>false</w:t>
      </w:r>
      <w:r w:rsidR="00F1309C">
        <w:rPr>
          <w:rFonts w:hint="cs"/>
          <w:sz w:val="28"/>
          <w:szCs w:val="28"/>
          <w:rtl/>
        </w:rPr>
        <w:t xml:space="preserve"> אזי </w:t>
      </w:r>
      <w:r w:rsidR="00F1309C">
        <w:rPr>
          <w:rFonts w:hint="cs"/>
          <w:sz w:val="28"/>
          <w:szCs w:val="28"/>
        </w:rPr>
        <w:t>T</w:t>
      </w:r>
      <w:r w:rsidR="00F1309C">
        <w:rPr>
          <w:rFonts w:hint="cs"/>
          <w:sz w:val="28"/>
          <w:szCs w:val="28"/>
          <w:rtl/>
        </w:rPr>
        <w:t xml:space="preserve"> יקבל ערך אמת, </w:t>
      </w:r>
      <w:r w:rsidR="00F1309C">
        <w:rPr>
          <w:rFonts w:hint="cs"/>
          <w:sz w:val="28"/>
          <w:szCs w:val="28"/>
          <w:rtl/>
        </w:rPr>
        <w:lastRenderedPageBreak/>
        <w:t>ובנוסך לכך, לא קיימת ל</w:t>
      </w:r>
      <w:r w:rsidR="00F1309C">
        <w:rPr>
          <w:rFonts w:hint="cs"/>
          <w:sz w:val="28"/>
          <w:szCs w:val="28"/>
        </w:rPr>
        <w:t>M</w:t>
      </w:r>
      <w:r w:rsidR="00F1309C">
        <w:rPr>
          <w:rFonts w:hint="cs"/>
          <w:sz w:val="28"/>
          <w:szCs w:val="28"/>
          <w:rtl/>
        </w:rPr>
        <w:t xml:space="preserve"> תת קבוצה</w:t>
      </w:r>
      <w:r w:rsidR="000735C4">
        <w:rPr>
          <w:rFonts w:hint="cs"/>
          <w:sz w:val="28"/>
          <w:szCs w:val="28"/>
          <w:rtl/>
        </w:rPr>
        <w:t>,</w:t>
      </w:r>
      <w:r w:rsidR="00F1309C">
        <w:rPr>
          <w:rFonts w:hint="cs"/>
          <w:sz w:val="28"/>
          <w:szCs w:val="28"/>
          <w:rtl/>
        </w:rPr>
        <w:t xml:space="preserve"> </w:t>
      </w:r>
      <w:r w:rsidR="000735C4">
        <w:rPr>
          <w:rFonts w:hint="cs"/>
          <w:sz w:val="28"/>
          <w:szCs w:val="28"/>
          <w:rtl/>
        </w:rPr>
        <w:t xml:space="preserve">עבורה </w:t>
      </w:r>
      <w:r w:rsidR="000735C4">
        <w:rPr>
          <w:rFonts w:hint="cs"/>
          <w:sz w:val="28"/>
          <w:szCs w:val="28"/>
        </w:rPr>
        <w:t>T</w:t>
      </w:r>
      <w:r w:rsidR="000735C4">
        <w:rPr>
          <w:rFonts w:hint="cs"/>
          <w:sz w:val="28"/>
          <w:szCs w:val="28"/>
          <w:rtl/>
        </w:rPr>
        <w:t xml:space="preserve"> תקבל ערך אמת, </w:t>
      </w:r>
      <w:r w:rsidR="00F1309C">
        <w:rPr>
          <w:rFonts w:hint="cs"/>
          <w:sz w:val="28"/>
          <w:szCs w:val="28"/>
          <w:rtl/>
        </w:rPr>
        <w:t xml:space="preserve">אם נשים במשתנים שלה ערכי </w:t>
      </w:r>
      <w:r w:rsidR="00F1309C">
        <w:rPr>
          <w:sz w:val="28"/>
          <w:szCs w:val="28"/>
        </w:rPr>
        <w:t>true</w:t>
      </w:r>
      <w:r w:rsidR="00F1309C">
        <w:rPr>
          <w:rFonts w:hint="cs"/>
          <w:sz w:val="28"/>
          <w:szCs w:val="28"/>
          <w:rtl/>
        </w:rPr>
        <w:t xml:space="preserve"> ובשאר המשתנים ערכי </w:t>
      </w:r>
      <w:r w:rsidR="00F1309C">
        <w:rPr>
          <w:sz w:val="28"/>
          <w:szCs w:val="28"/>
        </w:rPr>
        <w:t>false</w:t>
      </w:r>
      <w:r w:rsidR="000735C4">
        <w:rPr>
          <w:rFonts w:hint="cs"/>
          <w:sz w:val="28"/>
          <w:szCs w:val="28"/>
          <w:rtl/>
        </w:rPr>
        <w:t xml:space="preserve"> </w:t>
      </w:r>
      <w:r w:rsidR="00F1309C">
        <w:rPr>
          <w:rFonts w:hint="cs"/>
          <w:sz w:val="28"/>
          <w:szCs w:val="28"/>
          <w:rtl/>
        </w:rPr>
        <w:t>.</w:t>
      </w:r>
    </w:p>
    <w:p w14:paraId="47CD9C86" w14:textId="77777777" w:rsidR="00F1309C" w:rsidRPr="000735C4" w:rsidRDefault="00F1309C" w:rsidP="000735C4">
      <w:pPr>
        <w:bidi/>
        <w:rPr>
          <w:sz w:val="28"/>
          <w:szCs w:val="28"/>
          <w:rtl/>
        </w:rPr>
      </w:pPr>
      <w:r w:rsidRPr="00F1309C">
        <w:rPr>
          <w:rFonts w:hint="cs"/>
          <w:sz w:val="28"/>
          <w:szCs w:val="28"/>
          <w:u w:val="single"/>
          <w:rtl/>
        </w:rPr>
        <w:t>דוגמא למודל לא מינימלי:</w:t>
      </w:r>
      <w:r w:rsidR="000735C4">
        <w:rPr>
          <w:rFonts w:hint="cs"/>
          <w:sz w:val="28"/>
          <w:szCs w:val="28"/>
          <w:rtl/>
        </w:rPr>
        <w:t xml:space="preserve"> </w:t>
      </w:r>
      <w:r w:rsidR="000735C4">
        <w:rPr>
          <w:rFonts w:hint="cs"/>
          <w:sz w:val="28"/>
          <w:szCs w:val="28"/>
        </w:rPr>
        <w:t>M</w:t>
      </w:r>
      <w:r w:rsidR="000735C4">
        <w:rPr>
          <w:sz w:val="28"/>
          <w:szCs w:val="28"/>
        </w:rPr>
        <w:t xml:space="preserve"> = {1,4,5}</w:t>
      </w:r>
      <w:r w:rsidR="000735C4">
        <w:rPr>
          <w:rFonts w:hint="cs"/>
          <w:sz w:val="28"/>
          <w:szCs w:val="28"/>
          <w:rtl/>
        </w:rPr>
        <w:t xml:space="preserve"> מודל זה אינו מינימלי ,מכיוון שקיימת תת קבוצה </w:t>
      </w:r>
      <w:r w:rsidR="000735C4">
        <w:rPr>
          <w:rFonts w:hint="cs"/>
          <w:sz w:val="28"/>
          <w:szCs w:val="28"/>
        </w:rPr>
        <w:t>M</w:t>
      </w:r>
      <w:r w:rsidR="000735C4">
        <w:rPr>
          <w:sz w:val="28"/>
          <w:szCs w:val="28"/>
        </w:rPr>
        <w:t>’ = {1,4}</w:t>
      </w:r>
      <w:r w:rsidR="000735C4">
        <w:rPr>
          <w:rFonts w:hint="cs"/>
          <w:sz w:val="28"/>
          <w:szCs w:val="28"/>
          <w:rtl/>
        </w:rPr>
        <w:t xml:space="preserve"> שאם נשים במשתנים שלה ערכי </w:t>
      </w:r>
      <w:r w:rsidR="000735C4">
        <w:rPr>
          <w:sz w:val="28"/>
          <w:szCs w:val="28"/>
        </w:rPr>
        <w:t>true</w:t>
      </w:r>
      <w:r w:rsidR="000735C4">
        <w:rPr>
          <w:rFonts w:hint="cs"/>
          <w:sz w:val="28"/>
          <w:szCs w:val="28"/>
          <w:rtl/>
        </w:rPr>
        <w:t xml:space="preserve"> ובשאר המשתנים ערכי </w:t>
      </w:r>
      <w:r w:rsidR="000735C4">
        <w:rPr>
          <w:sz w:val="28"/>
          <w:szCs w:val="28"/>
        </w:rPr>
        <w:t xml:space="preserve">false </w:t>
      </w:r>
      <w:r w:rsidR="000735C4">
        <w:rPr>
          <w:rFonts w:hint="cs"/>
          <w:sz w:val="28"/>
          <w:szCs w:val="28"/>
          <w:rtl/>
        </w:rPr>
        <w:t xml:space="preserve"> נקבל ב</w:t>
      </w:r>
      <w:r w:rsidR="000735C4">
        <w:rPr>
          <w:sz w:val="28"/>
          <w:szCs w:val="28"/>
        </w:rPr>
        <w:t>T</w:t>
      </w:r>
      <w:r w:rsidR="000735C4">
        <w:rPr>
          <w:rFonts w:hint="cs"/>
          <w:sz w:val="28"/>
          <w:szCs w:val="28"/>
          <w:rtl/>
        </w:rPr>
        <w:t xml:space="preserve"> ערך אמת.</w:t>
      </w:r>
    </w:p>
    <w:p w14:paraId="35FAAB9A" w14:textId="77777777" w:rsidR="00CD760D" w:rsidRPr="00CD760D" w:rsidRDefault="00CD760D" w:rsidP="00CD760D">
      <w:pPr>
        <w:bidi/>
        <w:rPr>
          <w:sz w:val="28"/>
          <w:szCs w:val="28"/>
          <w:rtl/>
        </w:rPr>
      </w:pPr>
    </w:p>
    <w:p w14:paraId="6C961480" w14:textId="77777777" w:rsidR="0031239D" w:rsidRDefault="0031239D" w:rsidP="0031239D">
      <w:pPr>
        <w:bidi/>
        <w:rPr>
          <w:rtl/>
        </w:rPr>
      </w:pPr>
    </w:p>
    <w:p w14:paraId="549D5F5F" w14:textId="77777777" w:rsidR="0031239D" w:rsidRDefault="0031239D" w:rsidP="0031239D">
      <w:pPr>
        <w:bidi/>
        <w:rPr>
          <w:rtl/>
        </w:rPr>
      </w:pPr>
    </w:p>
    <w:p w14:paraId="34609681" w14:textId="77777777" w:rsidR="0031239D" w:rsidRDefault="0031239D" w:rsidP="0031239D">
      <w:pPr>
        <w:bidi/>
      </w:pPr>
    </w:p>
    <w:p w14:paraId="787AA847" w14:textId="77777777" w:rsidR="00115CCB" w:rsidRPr="00192C06" w:rsidRDefault="00115CCB" w:rsidP="00115CCB">
      <w:pPr>
        <w:bidi/>
        <w:rPr>
          <w:rtl/>
        </w:rPr>
      </w:pPr>
    </w:p>
    <w:p w14:paraId="1496AEB2" w14:textId="77777777" w:rsidR="0031239D" w:rsidRDefault="0031239D" w:rsidP="0031239D">
      <w:pPr>
        <w:pStyle w:val="1"/>
        <w:numPr>
          <w:ilvl w:val="0"/>
          <w:numId w:val="1"/>
        </w:numPr>
        <w:jc w:val="left"/>
        <w:rPr>
          <w:rFonts w:cs="Times New Roman"/>
          <w:rtl/>
        </w:rPr>
      </w:pPr>
      <w:r>
        <w:rPr>
          <w:rFonts w:cs="Times New Roman" w:hint="cs"/>
          <w:rtl/>
        </w:rPr>
        <w:t>תיאור הבעיה</w:t>
      </w:r>
    </w:p>
    <w:p w14:paraId="73B8A2BA" w14:textId="77777777" w:rsidR="0031239D" w:rsidRDefault="0031239D" w:rsidP="0031239D">
      <w:pPr>
        <w:bidi/>
        <w:rPr>
          <w:rtl/>
        </w:rPr>
      </w:pPr>
    </w:p>
    <w:p w14:paraId="0D479F07" w14:textId="77777777" w:rsidR="0031239D" w:rsidRPr="005909D8" w:rsidRDefault="0031239D" w:rsidP="0031239D">
      <w:pPr>
        <w:bidi/>
        <w:rPr>
          <w:sz w:val="28"/>
          <w:szCs w:val="28"/>
          <w:rtl/>
        </w:rPr>
      </w:pPr>
      <w:r w:rsidRPr="005909D8">
        <w:rPr>
          <w:rFonts w:hint="cs"/>
          <w:sz w:val="28"/>
          <w:szCs w:val="28"/>
          <w:rtl/>
        </w:rPr>
        <w:t>המטרה היא מציאת מודל מינימלי עבור סט של חוקים אך הבעיה הוא זמן ריצה מעריכי גדול מאוד.</w:t>
      </w:r>
    </w:p>
    <w:p w14:paraId="0FAC80ED" w14:textId="77777777" w:rsidR="0031239D" w:rsidRPr="005909D8" w:rsidRDefault="0031239D" w:rsidP="0031239D">
      <w:pPr>
        <w:bidi/>
        <w:rPr>
          <w:sz w:val="28"/>
          <w:szCs w:val="28"/>
          <w:rtl/>
        </w:rPr>
      </w:pPr>
      <w:r w:rsidRPr="005909D8">
        <w:rPr>
          <w:rFonts w:hint="cs"/>
          <w:sz w:val="28"/>
          <w:szCs w:val="28"/>
          <w:rtl/>
        </w:rPr>
        <w:t>אנו מממשים את האלגוריתם שמוצא פתרון בזמן מעריכי בגודל רכיב הקשירות הגדול ביותר , יש מקרים שעבורם רכיב הקשירות הוא בגודל הגרף ולכן זמן הריצה יהיה משמעותית גדול כלומר מעריכי בגודל הקלט.</w:t>
      </w:r>
    </w:p>
    <w:p w14:paraId="67DAAC1B" w14:textId="77777777" w:rsidR="0031239D" w:rsidRPr="005909D8" w:rsidRDefault="0031239D" w:rsidP="0031239D">
      <w:pPr>
        <w:bidi/>
        <w:rPr>
          <w:sz w:val="28"/>
          <w:szCs w:val="28"/>
          <w:rtl/>
        </w:rPr>
      </w:pPr>
      <w:r w:rsidRPr="005909D8">
        <w:rPr>
          <w:rFonts w:hint="cs"/>
          <w:sz w:val="28"/>
          <w:szCs w:val="28"/>
          <w:rtl/>
        </w:rPr>
        <w:t>קיימים פרויקטים המוצאים מודל מינימלי ע"י שימוש באלגוריתמים קיימים הפותרים את בעיית  ה</w:t>
      </w:r>
      <w:r w:rsidRPr="005909D8">
        <w:rPr>
          <w:rFonts w:hint="cs"/>
          <w:sz w:val="28"/>
          <w:szCs w:val="28"/>
        </w:rPr>
        <w:t>SAT</w:t>
      </w:r>
      <w:r w:rsidRPr="005909D8">
        <w:rPr>
          <w:sz w:val="28"/>
          <w:szCs w:val="28"/>
        </w:rPr>
        <w:t>-</w:t>
      </w:r>
      <w:r w:rsidRPr="005909D8">
        <w:rPr>
          <w:rFonts w:hint="cs"/>
          <w:sz w:val="28"/>
          <w:szCs w:val="28"/>
          <w:rtl/>
        </w:rPr>
        <w:t xml:space="preserve"> , הבעיה המרכזית בפרויקטים אלו שהם מריצים את האלגוריתמים על כל סט החוקים מלכתחילה ולמרות שיפורים קטנים באלגוריתמים בין פרויקט לפרויקט זמן הריצה לא קטן באופן משמעותי.</w:t>
      </w:r>
    </w:p>
    <w:p w14:paraId="4B0987DC" w14:textId="77777777" w:rsidR="0031239D" w:rsidRPr="005909D8" w:rsidRDefault="0031239D" w:rsidP="00B610D0">
      <w:pPr>
        <w:bidi/>
        <w:rPr>
          <w:sz w:val="28"/>
          <w:szCs w:val="28"/>
          <w:rtl/>
        </w:rPr>
      </w:pPr>
      <w:r w:rsidRPr="005909D8">
        <w:rPr>
          <w:rFonts w:hint="cs"/>
          <w:sz w:val="28"/>
          <w:szCs w:val="28"/>
          <w:rtl/>
        </w:rPr>
        <w:t xml:space="preserve">חשוב מאוד שנשתמש באלגוריתמים יעילים כדי למצוא ולפרק את הרכיב הקשירות </w:t>
      </w:r>
      <w:r w:rsidR="00B610D0">
        <w:rPr>
          <w:rFonts w:hint="cs"/>
          <w:sz w:val="28"/>
          <w:szCs w:val="28"/>
          <w:rtl/>
        </w:rPr>
        <w:t>ובכך</w:t>
      </w:r>
      <w:r w:rsidRPr="005909D8">
        <w:rPr>
          <w:rFonts w:hint="cs"/>
          <w:sz w:val="28"/>
          <w:szCs w:val="28"/>
          <w:rtl/>
        </w:rPr>
        <w:t xml:space="preserve"> נשפר את זמן הריצה</w:t>
      </w:r>
      <w:r w:rsidR="00115CCB">
        <w:rPr>
          <w:rFonts w:hint="cs"/>
          <w:sz w:val="28"/>
          <w:szCs w:val="28"/>
          <w:rtl/>
        </w:rPr>
        <w:t>,</w:t>
      </w:r>
      <w:r w:rsidRPr="005909D8">
        <w:rPr>
          <w:rFonts w:hint="cs"/>
          <w:sz w:val="28"/>
          <w:szCs w:val="28"/>
          <w:rtl/>
        </w:rPr>
        <w:t xml:space="preserve"> כיוון שמטרת הפרויקט הינו שיפור זמני ריצה של אלגוריתם למציאת מודל מינימלי.</w:t>
      </w:r>
    </w:p>
    <w:p w14:paraId="47ADED05" w14:textId="77777777" w:rsidR="0031239D" w:rsidRPr="00AF46F6" w:rsidRDefault="0031239D" w:rsidP="00115CCB">
      <w:pPr>
        <w:pStyle w:val="a5"/>
        <w:numPr>
          <w:ilvl w:val="0"/>
          <w:numId w:val="3"/>
        </w:numPr>
        <w:spacing w:after="200" w:line="276" w:lineRule="auto"/>
        <w:rPr>
          <w:i/>
          <w:iCs/>
          <w:sz w:val="28"/>
          <w:szCs w:val="28"/>
        </w:rPr>
      </w:pPr>
      <w:r w:rsidRPr="00AF46F6">
        <w:rPr>
          <w:i/>
          <w:iCs/>
          <w:sz w:val="28"/>
          <w:szCs w:val="28"/>
          <w:rtl/>
        </w:rPr>
        <w:t>פרויקט זה מסתעף לשני כיוונים בפתרון הבעיה</w:t>
      </w:r>
      <w:r w:rsidR="00115CCB" w:rsidRPr="00AF46F6">
        <w:rPr>
          <w:rFonts w:hint="cs"/>
          <w:i/>
          <w:iCs/>
          <w:sz w:val="28"/>
          <w:szCs w:val="28"/>
          <w:rtl/>
        </w:rPr>
        <w:t xml:space="preserve">. </w:t>
      </w:r>
      <w:r w:rsidRPr="00AF46F6">
        <w:rPr>
          <w:i/>
          <w:iCs/>
          <w:sz w:val="28"/>
          <w:szCs w:val="28"/>
          <w:rtl/>
        </w:rPr>
        <w:t xml:space="preserve"> הראשון הוא בניית החוקים במבנה נתונים דינמי בו ניתן לשנותו עבור השמה מסוימת של משתנה</w:t>
      </w:r>
      <w:r w:rsidR="00115CCB" w:rsidRPr="00AF46F6">
        <w:rPr>
          <w:rFonts w:hint="cs"/>
          <w:i/>
          <w:iCs/>
          <w:sz w:val="28"/>
          <w:szCs w:val="28"/>
          <w:rtl/>
        </w:rPr>
        <w:t>,</w:t>
      </w:r>
      <w:r w:rsidRPr="00AF46F6">
        <w:rPr>
          <w:i/>
          <w:iCs/>
          <w:sz w:val="28"/>
          <w:szCs w:val="28"/>
          <w:rtl/>
        </w:rPr>
        <w:t xml:space="preserve"> והשני הוא בניית הגרף מציאת רכיב הקשירות הגדול וכן מציאת </w:t>
      </w:r>
      <w:r w:rsidR="00115CCB" w:rsidRPr="00AF46F6">
        <w:rPr>
          <w:rFonts w:hint="cs"/>
          <w:i/>
          <w:iCs/>
          <w:sz w:val="28"/>
          <w:szCs w:val="28"/>
          <w:rtl/>
        </w:rPr>
        <w:t>מספר מינימלי של קדקודים</w:t>
      </w:r>
      <w:r w:rsidRPr="00AF46F6">
        <w:rPr>
          <w:i/>
          <w:iCs/>
          <w:sz w:val="28"/>
          <w:szCs w:val="28"/>
          <w:rtl/>
        </w:rPr>
        <w:t xml:space="preserve"> </w:t>
      </w:r>
      <w:r w:rsidR="00115CCB" w:rsidRPr="00AF46F6">
        <w:rPr>
          <w:rFonts w:hint="cs"/>
          <w:i/>
          <w:iCs/>
          <w:sz w:val="28"/>
          <w:szCs w:val="28"/>
          <w:rtl/>
        </w:rPr>
        <w:t>ה</w:t>
      </w:r>
      <w:r w:rsidRPr="00AF46F6">
        <w:rPr>
          <w:i/>
          <w:iCs/>
          <w:sz w:val="28"/>
          <w:szCs w:val="28"/>
          <w:rtl/>
        </w:rPr>
        <w:t>חשוד לפירוק הרכיב</w:t>
      </w:r>
      <w:r w:rsidR="00B610D0" w:rsidRPr="00AF46F6">
        <w:rPr>
          <w:rFonts w:hint="cs"/>
          <w:i/>
          <w:iCs/>
          <w:sz w:val="28"/>
          <w:szCs w:val="28"/>
          <w:rtl/>
        </w:rPr>
        <w:t xml:space="preserve"> הקשירות בצורה מאוזנת ככל הניתן [בפרוייקט של עמרי]</w:t>
      </w:r>
    </w:p>
    <w:p w14:paraId="766ABA72" w14:textId="77777777" w:rsidR="0031239D" w:rsidRPr="009D420F" w:rsidRDefault="0031239D" w:rsidP="0031239D">
      <w:pPr>
        <w:bidi/>
        <w:rPr>
          <w:sz w:val="24"/>
          <w:szCs w:val="24"/>
          <w:rtl/>
        </w:rPr>
      </w:pPr>
    </w:p>
    <w:p w14:paraId="777F9B40" w14:textId="77777777" w:rsidR="0031239D" w:rsidRDefault="0031239D" w:rsidP="0031239D">
      <w:pPr>
        <w:bidi/>
        <w:rPr>
          <w:rFonts w:asciiTheme="majorBidi" w:hAnsiTheme="majorBidi" w:cstheme="majorBidi"/>
          <w:color w:val="0070C0"/>
          <w:sz w:val="28"/>
          <w:szCs w:val="28"/>
          <w:rtl/>
        </w:rPr>
      </w:pPr>
      <w:bookmarkStart w:id="3" w:name="_Hlk499230664"/>
      <w:r w:rsidRPr="00B42764">
        <w:rPr>
          <w:rFonts w:asciiTheme="majorBidi" w:hAnsiTheme="majorBidi" w:cstheme="majorBidi"/>
          <w:color w:val="0070C0"/>
          <w:sz w:val="28"/>
          <w:szCs w:val="28"/>
          <w:rtl/>
        </w:rPr>
        <w:lastRenderedPageBreak/>
        <w:t>בעיות בבניית מבני הנתונים לחוקים</w:t>
      </w:r>
      <w:bookmarkEnd w:id="3"/>
      <w:r w:rsidRPr="00B42764">
        <w:rPr>
          <w:rFonts w:asciiTheme="majorBidi" w:hAnsiTheme="majorBidi" w:cstheme="majorBidi"/>
          <w:color w:val="0070C0"/>
          <w:sz w:val="28"/>
          <w:szCs w:val="28"/>
          <w:rtl/>
        </w:rPr>
        <w:t>:</w:t>
      </w:r>
    </w:p>
    <w:p w14:paraId="7573DF8E" w14:textId="77777777" w:rsidR="0031239D" w:rsidRPr="005909D8" w:rsidRDefault="0031239D" w:rsidP="0031239D">
      <w:pPr>
        <w:bidi/>
        <w:rPr>
          <w:sz w:val="28"/>
          <w:szCs w:val="28"/>
        </w:rPr>
      </w:pPr>
      <w:r w:rsidRPr="005909D8">
        <w:rPr>
          <w:rFonts w:hint="cs"/>
          <w:sz w:val="28"/>
          <w:szCs w:val="28"/>
          <w:rtl/>
        </w:rPr>
        <w:t xml:space="preserve">קיים אלגוריתם ידוע </w:t>
      </w:r>
      <w:r w:rsidRPr="005909D8">
        <w:rPr>
          <w:sz w:val="28"/>
          <w:szCs w:val="28"/>
        </w:rPr>
        <w:t xml:space="preserve">Davis Putnam </w:t>
      </w:r>
      <w:r w:rsidRPr="005909D8">
        <w:rPr>
          <w:rFonts w:hint="cs"/>
          <w:sz w:val="28"/>
          <w:szCs w:val="28"/>
          <w:rtl/>
        </w:rPr>
        <w:t xml:space="preserve"> לפתרון בעיית </w:t>
      </w:r>
      <w:r w:rsidRPr="005909D8">
        <w:rPr>
          <w:rFonts w:hint="cs"/>
          <w:sz w:val="28"/>
          <w:szCs w:val="28"/>
        </w:rPr>
        <w:t>SAT</w:t>
      </w:r>
      <w:r w:rsidRPr="005909D8">
        <w:rPr>
          <w:rFonts w:hint="cs"/>
          <w:sz w:val="28"/>
          <w:szCs w:val="28"/>
          <w:rtl/>
        </w:rPr>
        <w:t xml:space="preserve"> שבו אנו משתמשים במערכת החוקים ע"מ למצוא מודל מינימלי, אנו נצטרך לממש את אלגוריתם זה.</w:t>
      </w:r>
    </w:p>
    <w:p w14:paraId="79544DC8" w14:textId="77777777" w:rsidR="0031239D" w:rsidRPr="005909D8" w:rsidRDefault="00B610D0" w:rsidP="00216B61">
      <w:pPr>
        <w:bidi/>
        <w:rPr>
          <w:sz w:val="28"/>
          <w:szCs w:val="28"/>
          <w:rtl/>
        </w:rPr>
      </w:pPr>
      <w:r>
        <w:rPr>
          <w:rFonts w:hint="cs"/>
          <w:sz w:val="28"/>
          <w:szCs w:val="28"/>
          <w:rtl/>
        </w:rPr>
        <w:t>בנוסף ל</w:t>
      </w:r>
      <w:r w:rsidR="0031239D" w:rsidRPr="005909D8">
        <w:rPr>
          <w:rFonts w:hint="cs"/>
          <w:sz w:val="28"/>
          <w:szCs w:val="28"/>
          <w:rtl/>
        </w:rPr>
        <w:t xml:space="preserve">אלגוריתם </w:t>
      </w:r>
      <w:r>
        <w:rPr>
          <w:rFonts w:hint="cs"/>
          <w:sz w:val="28"/>
          <w:szCs w:val="28"/>
          <w:rtl/>
        </w:rPr>
        <w:t xml:space="preserve">נרצה לשלב את הפרוייקט של עמרי </w:t>
      </w:r>
      <w:r w:rsidR="00216B61">
        <w:rPr>
          <w:rFonts w:hint="cs"/>
          <w:sz w:val="28"/>
          <w:szCs w:val="28"/>
          <w:rtl/>
        </w:rPr>
        <w:t xml:space="preserve">בכדי לפרק רכיבי קשירות. </w:t>
      </w:r>
      <w:r>
        <w:rPr>
          <w:rFonts w:hint="cs"/>
          <w:sz w:val="28"/>
          <w:szCs w:val="28"/>
          <w:rtl/>
        </w:rPr>
        <w:t xml:space="preserve">יש צורך </w:t>
      </w:r>
      <w:r w:rsidR="0031239D" w:rsidRPr="005909D8">
        <w:rPr>
          <w:rFonts w:hint="cs"/>
          <w:sz w:val="28"/>
          <w:szCs w:val="28"/>
          <w:rtl/>
        </w:rPr>
        <w:t>לקבל מהגרף</w:t>
      </w:r>
      <w:r w:rsidR="00216B61">
        <w:rPr>
          <w:rFonts w:hint="cs"/>
          <w:sz w:val="28"/>
          <w:szCs w:val="28"/>
          <w:rtl/>
        </w:rPr>
        <w:t xml:space="preserve"> </w:t>
      </w:r>
      <w:r w:rsidR="0031239D" w:rsidRPr="005909D8">
        <w:rPr>
          <w:rFonts w:hint="cs"/>
          <w:sz w:val="28"/>
          <w:szCs w:val="28"/>
          <w:rtl/>
        </w:rPr>
        <w:t>קדקודים מסוימים ע"י בדיקות שנעשו בפרויקט שלו</w:t>
      </w:r>
      <w:r>
        <w:rPr>
          <w:rFonts w:hint="cs"/>
          <w:sz w:val="28"/>
          <w:szCs w:val="28"/>
          <w:rtl/>
        </w:rPr>
        <w:t>,</w:t>
      </w:r>
      <w:r w:rsidR="0031239D" w:rsidRPr="005909D8">
        <w:rPr>
          <w:rFonts w:hint="cs"/>
          <w:sz w:val="28"/>
          <w:szCs w:val="28"/>
          <w:rtl/>
        </w:rPr>
        <w:t xml:space="preserve"> שתפקידם הוא לפרק רכיב קשירות , ולכן לאחר קבלת קדקודים שאמורים לפרק את רכיב הקשירות יש צורך להציב בכולם ערכים ( </w:t>
      </w:r>
      <w:r w:rsidR="0031239D" w:rsidRPr="005909D8">
        <w:rPr>
          <w:rFonts w:hint="cs"/>
          <w:sz w:val="28"/>
          <w:szCs w:val="28"/>
        </w:rPr>
        <w:t>TRUE</w:t>
      </w:r>
      <w:r w:rsidR="0031239D" w:rsidRPr="005909D8">
        <w:rPr>
          <w:sz w:val="28"/>
          <w:szCs w:val="28"/>
        </w:rPr>
        <w:t xml:space="preserve">\FALSE </w:t>
      </w:r>
      <w:r w:rsidR="00216B61">
        <w:rPr>
          <w:rFonts w:hint="cs"/>
          <w:sz w:val="28"/>
          <w:szCs w:val="28"/>
          <w:rtl/>
        </w:rPr>
        <w:t xml:space="preserve"> ) .</w:t>
      </w:r>
      <w:r w:rsidR="0031239D" w:rsidRPr="005909D8">
        <w:rPr>
          <w:rFonts w:hint="cs"/>
          <w:sz w:val="28"/>
          <w:szCs w:val="28"/>
          <w:rtl/>
        </w:rPr>
        <w:t xml:space="preserve"> </w:t>
      </w:r>
      <w:r w:rsidR="00216B61">
        <w:rPr>
          <w:rFonts w:hint="cs"/>
          <w:sz w:val="28"/>
          <w:szCs w:val="28"/>
          <w:rtl/>
        </w:rPr>
        <w:t>יכול להיות מצב בו</w:t>
      </w:r>
      <w:r w:rsidR="0031239D" w:rsidRPr="005909D8">
        <w:rPr>
          <w:rFonts w:hint="cs"/>
          <w:sz w:val="28"/>
          <w:szCs w:val="28"/>
          <w:rtl/>
        </w:rPr>
        <w:t xml:space="preserve"> עבור השמה מסוימת לא תהיה השמה מספקת עבור כל סט </w:t>
      </w:r>
      <w:r w:rsidR="00115CCB">
        <w:rPr>
          <w:rFonts w:hint="cs"/>
          <w:sz w:val="28"/>
          <w:szCs w:val="28"/>
          <w:rtl/>
        </w:rPr>
        <w:t>החוקים, ולכן יש לבדוק לאחר</w:t>
      </w:r>
      <w:r w:rsidR="00216B61">
        <w:rPr>
          <w:rFonts w:hint="cs"/>
          <w:sz w:val="28"/>
          <w:szCs w:val="28"/>
          <w:rtl/>
        </w:rPr>
        <w:t xml:space="preserve"> ההצבה האם ניתן לקבל השמה מספקת.</w:t>
      </w:r>
    </w:p>
    <w:p w14:paraId="3238F3F5" w14:textId="77777777" w:rsidR="00115CCB" w:rsidRDefault="00115CCB" w:rsidP="00115CCB">
      <w:pPr>
        <w:bidi/>
        <w:rPr>
          <w:sz w:val="24"/>
          <w:szCs w:val="24"/>
          <w:rtl/>
        </w:rPr>
      </w:pPr>
      <w:r>
        <w:rPr>
          <w:rFonts w:hint="cs"/>
          <w:sz w:val="28"/>
          <w:szCs w:val="28"/>
          <w:rtl/>
        </w:rPr>
        <w:t xml:space="preserve">יהיה צורך </w:t>
      </w:r>
      <w:r w:rsidR="00216B61">
        <w:rPr>
          <w:rFonts w:hint="cs"/>
          <w:sz w:val="28"/>
          <w:szCs w:val="28"/>
          <w:rtl/>
        </w:rPr>
        <w:t>,</w:t>
      </w:r>
      <w:r>
        <w:rPr>
          <w:rFonts w:hint="cs"/>
          <w:sz w:val="28"/>
          <w:szCs w:val="28"/>
          <w:rtl/>
        </w:rPr>
        <w:t>כנראה בהמשך הפרויקט</w:t>
      </w:r>
      <w:r w:rsidR="00216B61">
        <w:rPr>
          <w:rFonts w:hint="cs"/>
          <w:sz w:val="28"/>
          <w:szCs w:val="28"/>
          <w:rtl/>
        </w:rPr>
        <w:t>,</w:t>
      </w:r>
      <w:r>
        <w:rPr>
          <w:rFonts w:hint="cs"/>
          <w:sz w:val="28"/>
          <w:szCs w:val="28"/>
          <w:rtl/>
        </w:rPr>
        <w:t xml:space="preserve"> לחפש אלגוריתם המבצע את מציאת המודל המינימלי באופן יותר טוב מבחינת זמן ריצה וזיכרון.</w:t>
      </w:r>
    </w:p>
    <w:p w14:paraId="4DF3D30C" w14:textId="77777777" w:rsidR="0031239D" w:rsidRPr="005A6A65" w:rsidRDefault="0031239D" w:rsidP="0031239D">
      <w:pPr>
        <w:bidi/>
        <w:rPr>
          <w:rFonts w:asciiTheme="majorBidi" w:hAnsiTheme="majorBidi" w:cstheme="majorBidi"/>
          <w:color w:val="0070C0"/>
          <w:sz w:val="28"/>
          <w:szCs w:val="28"/>
          <w:u w:val="single"/>
          <w:rtl/>
        </w:rPr>
      </w:pPr>
      <w:r w:rsidRPr="005A6A65">
        <w:rPr>
          <w:rFonts w:asciiTheme="majorBidi" w:hAnsiTheme="majorBidi" w:cstheme="majorBidi"/>
          <w:color w:val="0070C0"/>
          <w:sz w:val="28"/>
          <w:szCs w:val="28"/>
          <w:u w:val="single"/>
          <w:rtl/>
        </w:rPr>
        <w:t>בעיות בבניית מבני הנתונים לגרף:</w:t>
      </w:r>
    </w:p>
    <w:p w14:paraId="1DF4536B" w14:textId="77777777" w:rsidR="0031239D" w:rsidRDefault="0031239D" w:rsidP="0031239D">
      <w:pPr>
        <w:bidi/>
        <w:rPr>
          <w:sz w:val="28"/>
          <w:szCs w:val="28"/>
        </w:rPr>
      </w:pPr>
      <w:r w:rsidRPr="005909D8">
        <w:rPr>
          <w:rFonts w:hint="cs"/>
          <w:sz w:val="28"/>
          <w:szCs w:val="28"/>
          <w:rtl/>
        </w:rPr>
        <w:t>בפרוי</w:t>
      </w:r>
      <w:r w:rsidR="00EC3F2A">
        <w:rPr>
          <w:rFonts w:hint="cs"/>
          <w:sz w:val="28"/>
          <w:szCs w:val="28"/>
          <w:rtl/>
        </w:rPr>
        <w:t>י</w:t>
      </w:r>
      <w:r w:rsidRPr="005909D8">
        <w:rPr>
          <w:rFonts w:hint="cs"/>
          <w:sz w:val="28"/>
          <w:szCs w:val="28"/>
          <w:rtl/>
        </w:rPr>
        <w:t>קט של עמרי [</w:t>
      </w:r>
      <w:r w:rsidRPr="005909D8">
        <w:rPr>
          <w:rFonts w:hint="cs"/>
          <w:sz w:val="28"/>
          <w:szCs w:val="28"/>
        </w:rPr>
        <w:t>M</w:t>
      </w:r>
      <w:r w:rsidRPr="005909D8">
        <w:rPr>
          <w:sz w:val="28"/>
          <w:szCs w:val="28"/>
        </w:rPr>
        <w:t>inimal Balanced Node Seperator</w:t>
      </w:r>
      <w:r w:rsidRPr="005909D8">
        <w:rPr>
          <w:rFonts w:hint="cs"/>
          <w:sz w:val="28"/>
          <w:szCs w:val="28"/>
          <w:rtl/>
        </w:rPr>
        <w:t>]</w:t>
      </w:r>
    </w:p>
    <w:p w14:paraId="41310477" w14:textId="77777777" w:rsidR="0031239D" w:rsidRDefault="0031239D" w:rsidP="0031239D">
      <w:pPr>
        <w:bidi/>
        <w:rPr>
          <w:sz w:val="28"/>
          <w:szCs w:val="28"/>
        </w:rPr>
      </w:pPr>
    </w:p>
    <w:p w14:paraId="108525D8" w14:textId="77777777" w:rsidR="0031239D" w:rsidRPr="005909D8" w:rsidRDefault="0031239D" w:rsidP="0031239D">
      <w:pPr>
        <w:bidi/>
        <w:rPr>
          <w:sz w:val="28"/>
          <w:szCs w:val="28"/>
          <w:rtl/>
        </w:rPr>
      </w:pPr>
    </w:p>
    <w:p w14:paraId="5F09966D" w14:textId="77777777" w:rsidR="0031239D" w:rsidRPr="00C50343" w:rsidRDefault="0031239D" w:rsidP="0031239D">
      <w:pPr>
        <w:pStyle w:val="2"/>
        <w:jc w:val="left"/>
        <w:rPr>
          <w:sz w:val="28"/>
          <w:szCs w:val="28"/>
          <w:rtl/>
        </w:rPr>
      </w:pPr>
      <w:r w:rsidRPr="00C50343">
        <w:rPr>
          <w:rFonts w:hint="cs"/>
          <w:sz w:val="28"/>
          <w:szCs w:val="28"/>
          <w:rtl/>
        </w:rPr>
        <w:t>הבעיה בבדיקות</w:t>
      </w:r>
    </w:p>
    <w:p w14:paraId="0DDCADF7" w14:textId="77777777" w:rsidR="0031239D" w:rsidRPr="005909D8" w:rsidRDefault="0031239D" w:rsidP="0031239D">
      <w:pPr>
        <w:bidi/>
        <w:rPr>
          <w:sz w:val="28"/>
          <w:szCs w:val="28"/>
          <w:rtl/>
        </w:rPr>
      </w:pPr>
      <w:r w:rsidRPr="005909D8">
        <w:rPr>
          <w:rFonts w:hint="cs"/>
          <w:sz w:val="28"/>
          <w:szCs w:val="28"/>
          <w:rtl/>
        </w:rPr>
        <w:t>כל הבדיקות אמורות להתבצע עבור סטים גדולים של חוקים.</w:t>
      </w:r>
    </w:p>
    <w:p w14:paraId="660A9274" w14:textId="77777777" w:rsidR="0031239D" w:rsidRPr="005909D8" w:rsidRDefault="0031239D" w:rsidP="0031239D">
      <w:pPr>
        <w:bidi/>
        <w:rPr>
          <w:sz w:val="28"/>
          <w:szCs w:val="28"/>
          <w:rtl/>
        </w:rPr>
      </w:pPr>
      <w:bookmarkStart w:id="4" w:name="_Hlk503523307"/>
      <w:r w:rsidRPr="005909D8">
        <w:rPr>
          <w:rFonts w:hint="cs"/>
          <w:sz w:val="28"/>
          <w:szCs w:val="28"/>
          <w:rtl/>
        </w:rPr>
        <w:t xml:space="preserve">אנו נצטרך להשתמש בתוכנה קיימת בשם </w:t>
      </w:r>
      <w:hyperlink r:id="rId13" w:history="1">
        <w:r w:rsidRPr="005909D8">
          <w:rPr>
            <w:rStyle w:val="Hyperlink"/>
            <w:rFonts w:hint="cs"/>
            <w:sz w:val="28"/>
            <w:szCs w:val="28"/>
          </w:rPr>
          <w:t>WASP</w:t>
        </w:r>
      </w:hyperlink>
      <w:r w:rsidRPr="005909D8">
        <w:rPr>
          <w:rFonts w:hint="cs"/>
          <w:sz w:val="28"/>
          <w:szCs w:val="28"/>
          <w:rtl/>
        </w:rPr>
        <w:t xml:space="preserve"> אשר חלק ממטרותיה היא מציאת מודל מינימלי והיא תוכנה קיימת שנמצאת ב</w:t>
      </w:r>
      <w:r w:rsidRPr="005909D8">
        <w:rPr>
          <w:sz w:val="28"/>
          <w:szCs w:val="28"/>
        </w:rPr>
        <w:t>GitHub -</w:t>
      </w:r>
      <w:r w:rsidRPr="005909D8">
        <w:rPr>
          <w:rFonts w:hint="cs"/>
          <w:sz w:val="28"/>
          <w:szCs w:val="28"/>
          <w:rtl/>
        </w:rPr>
        <w:t xml:space="preserve">  , היא </w:t>
      </w:r>
      <w:r w:rsidRPr="005909D8">
        <w:rPr>
          <w:sz w:val="28"/>
          <w:szCs w:val="28"/>
          <w:rtl/>
        </w:rPr>
        <w:t xml:space="preserve">מיישמת טכניקות שיוצגו במקור עבור פתרון </w:t>
      </w:r>
      <w:r w:rsidRPr="005909D8">
        <w:rPr>
          <w:sz w:val="28"/>
          <w:szCs w:val="28"/>
        </w:rPr>
        <w:t>SAT</w:t>
      </w:r>
      <w:r w:rsidRPr="005909D8">
        <w:rPr>
          <w:sz w:val="28"/>
          <w:szCs w:val="28"/>
          <w:rtl/>
        </w:rPr>
        <w:t xml:space="preserve"> בשילוב עם שיטות אופטימיזציה</w:t>
      </w:r>
      <w:r w:rsidRPr="005909D8">
        <w:rPr>
          <w:rFonts w:hint="cs"/>
          <w:sz w:val="28"/>
          <w:szCs w:val="28"/>
          <w:rtl/>
        </w:rPr>
        <w:t>.</w:t>
      </w:r>
    </w:p>
    <w:bookmarkEnd w:id="4"/>
    <w:p w14:paraId="3EA14F0C" w14:textId="77777777" w:rsidR="0031239D" w:rsidRPr="005909D8" w:rsidRDefault="0031239D" w:rsidP="003E63FC">
      <w:pPr>
        <w:bidi/>
        <w:rPr>
          <w:sz w:val="28"/>
          <w:szCs w:val="28"/>
          <w:rtl/>
        </w:rPr>
      </w:pPr>
      <w:r w:rsidRPr="005909D8">
        <w:rPr>
          <w:rFonts w:hint="cs"/>
          <w:sz w:val="28"/>
          <w:szCs w:val="28"/>
          <w:rtl/>
        </w:rPr>
        <w:t>אנו נשווה את תוצאות הבד</w:t>
      </w:r>
      <w:r w:rsidR="003E63FC">
        <w:rPr>
          <w:rFonts w:hint="cs"/>
          <w:sz w:val="28"/>
          <w:szCs w:val="28"/>
          <w:rtl/>
        </w:rPr>
        <w:t xml:space="preserve">יקה של האלגוריתם שלנו עם התוצאות של תוכנת </w:t>
      </w:r>
      <w:r w:rsidRPr="005909D8">
        <w:rPr>
          <w:rFonts w:hint="cs"/>
          <w:sz w:val="28"/>
          <w:szCs w:val="28"/>
        </w:rPr>
        <w:t>WASP</w:t>
      </w:r>
      <w:r w:rsidRPr="005909D8">
        <w:rPr>
          <w:rFonts w:hint="cs"/>
          <w:sz w:val="28"/>
          <w:szCs w:val="28"/>
          <w:rtl/>
        </w:rPr>
        <w:t xml:space="preserve"> .</w:t>
      </w:r>
    </w:p>
    <w:p w14:paraId="4D625035" w14:textId="77777777" w:rsidR="0031239D" w:rsidRPr="005909D8" w:rsidRDefault="00143B4D" w:rsidP="0031239D">
      <w:pPr>
        <w:bidi/>
        <w:rPr>
          <w:sz w:val="28"/>
          <w:szCs w:val="28"/>
          <w:rtl/>
        </w:rPr>
      </w:pPr>
      <w:r>
        <w:rPr>
          <w:rFonts w:hint="cs"/>
          <w:sz w:val="28"/>
          <w:szCs w:val="28"/>
          <w:rtl/>
        </w:rPr>
        <w:t>תוכנה זו</w:t>
      </w:r>
      <w:r w:rsidR="0031239D" w:rsidRPr="005909D8">
        <w:rPr>
          <w:rFonts w:hint="cs"/>
          <w:sz w:val="28"/>
          <w:szCs w:val="28"/>
          <w:rtl/>
        </w:rPr>
        <w:t xml:space="preserve"> נכתבה בשפת ++</w:t>
      </w:r>
      <w:r w:rsidR="0031239D" w:rsidRPr="005909D8">
        <w:rPr>
          <w:rFonts w:hint="cs"/>
          <w:sz w:val="28"/>
          <w:szCs w:val="28"/>
        </w:rPr>
        <w:t>C</w:t>
      </w:r>
      <w:r w:rsidR="0031239D" w:rsidRPr="005909D8">
        <w:rPr>
          <w:rFonts w:hint="cs"/>
          <w:sz w:val="28"/>
          <w:szCs w:val="28"/>
          <w:rtl/>
        </w:rPr>
        <w:t xml:space="preserve"> ומיושמת בסביבת </w:t>
      </w:r>
      <w:r w:rsidR="0031239D" w:rsidRPr="005909D8">
        <w:rPr>
          <w:sz w:val="28"/>
          <w:szCs w:val="28"/>
        </w:rPr>
        <w:t>Linux</w:t>
      </w:r>
      <w:r w:rsidR="0031239D" w:rsidRPr="005909D8">
        <w:rPr>
          <w:rFonts w:hint="cs"/>
          <w:sz w:val="28"/>
          <w:szCs w:val="28"/>
          <w:rtl/>
        </w:rPr>
        <w:t xml:space="preserve"> ולכן יש בעיה בקישוריות בין התוכנה שלנו לתוכנה </w:t>
      </w:r>
      <w:commentRangeStart w:id="5"/>
      <w:r w:rsidR="0031239D" w:rsidRPr="005909D8">
        <w:rPr>
          <w:rFonts w:hint="cs"/>
          <w:sz w:val="28"/>
          <w:szCs w:val="28"/>
          <w:rtl/>
        </w:rPr>
        <w:t>שלהם</w:t>
      </w:r>
      <w:commentRangeEnd w:id="5"/>
      <w:r w:rsidR="00FD6FBB">
        <w:rPr>
          <w:rStyle w:val="a7"/>
          <w:rtl/>
        </w:rPr>
        <w:commentReference w:id="5"/>
      </w:r>
      <w:r w:rsidR="0031239D" w:rsidRPr="005909D8">
        <w:rPr>
          <w:rFonts w:hint="cs"/>
          <w:sz w:val="28"/>
          <w:szCs w:val="28"/>
          <w:rtl/>
        </w:rPr>
        <w:t>.</w:t>
      </w:r>
    </w:p>
    <w:p w14:paraId="4FABDAB8" w14:textId="77777777" w:rsidR="0031239D" w:rsidRPr="005909D8" w:rsidRDefault="0031239D" w:rsidP="0031239D">
      <w:pPr>
        <w:bidi/>
        <w:rPr>
          <w:sz w:val="28"/>
          <w:szCs w:val="28"/>
          <w:rtl/>
        </w:rPr>
      </w:pPr>
    </w:p>
    <w:p w14:paraId="0EF29A0A" w14:textId="77777777" w:rsidR="0031239D" w:rsidRDefault="0031239D" w:rsidP="0031239D">
      <w:pPr>
        <w:bidi/>
        <w:rPr>
          <w:ins w:id="6" w:author="עדי טיירי" w:date="2018-02-01T19:56:00Z"/>
        </w:rPr>
      </w:pPr>
    </w:p>
    <w:p w14:paraId="6F202BCD" w14:textId="77777777" w:rsidR="003D7ADA" w:rsidRDefault="003D7ADA" w:rsidP="003D7ADA">
      <w:pPr>
        <w:bidi/>
        <w:rPr>
          <w:rtl/>
        </w:rPr>
        <w:pPrChange w:id="7" w:author="עדי טיירי" w:date="2018-02-01T19:56:00Z">
          <w:pPr>
            <w:bidi/>
          </w:pPr>
        </w:pPrChange>
      </w:pPr>
    </w:p>
    <w:p w14:paraId="0C0C3945" w14:textId="77777777" w:rsidR="0031239D" w:rsidRPr="00FF0CF5" w:rsidRDefault="0031239D" w:rsidP="0031239D">
      <w:pPr>
        <w:pStyle w:val="1"/>
        <w:numPr>
          <w:ilvl w:val="0"/>
          <w:numId w:val="1"/>
        </w:numPr>
        <w:jc w:val="left"/>
        <w:rPr>
          <w:rFonts w:cs="Times New Roman"/>
          <w:rtl/>
        </w:rPr>
      </w:pPr>
      <w:r w:rsidRPr="00FF0CF5">
        <w:rPr>
          <w:rFonts w:cs="Times New Roman" w:hint="cs"/>
          <w:rtl/>
        </w:rPr>
        <w:lastRenderedPageBreak/>
        <w:t>תיאור הפתרון</w:t>
      </w:r>
    </w:p>
    <w:p w14:paraId="4BFDB20E" w14:textId="77777777" w:rsidR="0031239D" w:rsidRDefault="0031239D" w:rsidP="0031239D">
      <w:pPr>
        <w:bidi/>
        <w:spacing w:line="360" w:lineRule="auto"/>
        <w:rPr>
          <w:rFonts w:cs="David"/>
          <w:sz w:val="24"/>
          <w:szCs w:val="24"/>
          <w:rtl/>
        </w:rPr>
      </w:pPr>
    </w:p>
    <w:p w14:paraId="5EA4A072" w14:textId="77777777" w:rsidR="00CE3628" w:rsidRDefault="0031239D" w:rsidP="00CE3628">
      <w:pPr>
        <w:bidi/>
        <w:spacing w:line="360" w:lineRule="auto"/>
        <w:rPr>
          <w:rFonts w:asciiTheme="minorBidi" w:hAnsiTheme="minorBidi"/>
          <w:sz w:val="28"/>
          <w:szCs w:val="28"/>
          <w:rtl/>
        </w:rPr>
      </w:pPr>
      <w:r w:rsidRPr="005909D8">
        <w:rPr>
          <w:rFonts w:asciiTheme="minorBidi" w:hAnsiTheme="minorBidi"/>
          <w:sz w:val="28"/>
          <w:szCs w:val="28"/>
          <w:rtl/>
        </w:rPr>
        <w:t xml:space="preserve">פרויקט זה עוסק בפתרון בעיית </w:t>
      </w:r>
      <w:r w:rsidRPr="005909D8">
        <w:rPr>
          <w:rFonts w:asciiTheme="minorBidi" w:hAnsiTheme="minorBidi"/>
          <w:sz w:val="28"/>
          <w:szCs w:val="28"/>
        </w:rPr>
        <w:t>SAT</w:t>
      </w:r>
      <w:r w:rsidRPr="005909D8">
        <w:rPr>
          <w:rFonts w:asciiTheme="minorBidi" w:hAnsiTheme="minorBidi"/>
          <w:sz w:val="28"/>
          <w:szCs w:val="28"/>
          <w:rtl/>
        </w:rPr>
        <w:t xml:space="preserve"> , ולכן יש למצוא עבור סט של ח</w:t>
      </w:r>
      <w:r w:rsidR="00143B4D">
        <w:rPr>
          <w:rFonts w:asciiTheme="minorBidi" w:hAnsiTheme="minorBidi"/>
          <w:sz w:val="28"/>
          <w:szCs w:val="28"/>
          <w:rtl/>
        </w:rPr>
        <w:t>וקים האם קיימת השמה מספקת או לא</w:t>
      </w:r>
      <w:r w:rsidR="00143B4D">
        <w:rPr>
          <w:rFonts w:asciiTheme="minorBidi" w:hAnsiTheme="minorBidi" w:hint="cs"/>
          <w:sz w:val="28"/>
          <w:szCs w:val="28"/>
          <w:rtl/>
        </w:rPr>
        <w:t>.</w:t>
      </w:r>
      <w:r w:rsidRPr="005909D8">
        <w:rPr>
          <w:rFonts w:asciiTheme="minorBidi" w:hAnsiTheme="minorBidi"/>
          <w:sz w:val="28"/>
          <w:szCs w:val="28"/>
          <w:rtl/>
        </w:rPr>
        <w:t xml:space="preserve"> אנו משתמשים בצורת סט חוקים של </w:t>
      </w:r>
      <w:r w:rsidRPr="005909D8">
        <w:rPr>
          <w:rFonts w:asciiTheme="minorBidi" w:hAnsiTheme="minorBidi"/>
          <w:sz w:val="28"/>
          <w:szCs w:val="28"/>
        </w:rPr>
        <w:t xml:space="preserve">CNF </w:t>
      </w:r>
      <w:r w:rsidRPr="005909D8">
        <w:rPr>
          <w:rFonts w:asciiTheme="minorBidi" w:hAnsiTheme="minorBidi"/>
          <w:sz w:val="28"/>
          <w:szCs w:val="28"/>
          <w:rtl/>
        </w:rPr>
        <w:t xml:space="preserve"> ובנוסף לכך עבור כל </w:t>
      </w:r>
      <w:r w:rsidRPr="005909D8">
        <w:rPr>
          <w:rFonts w:asciiTheme="minorBidi" w:hAnsiTheme="minorBidi"/>
          <w:sz w:val="28"/>
          <w:szCs w:val="28"/>
        </w:rPr>
        <w:t xml:space="preserve">clause </w:t>
      </w:r>
      <w:r w:rsidRPr="005909D8">
        <w:rPr>
          <w:rFonts w:asciiTheme="minorBidi" w:hAnsiTheme="minorBidi"/>
          <w:sz w:val="28"/>
          <w:szCs w:val="28"/>
          <w:rtl/>
        </w:rPr>
        <w:t xml:space="preserve"> לא קיים מצב בו כל המשתנים הם בשלילה, אם כך כל סט חוקים בצורה זו הוא </w:t>
      </w:r>
      <w:r w:rsidRPr="005909D8">
        <w:rPr>
          <w:rFonts w:asciiTheme="minorBidi" w:hAnsiTheme="minorBidi"/>
          <w:sz w:val="28"/>
          <w:szCs w:val="28"/>
        </w:rPr>
        <w:t>SAT</w:t>
      </w:r>
      <w:r w:rsidRPr="005909D8">
        <w:rPr>
          <w:rFonts w:asciiTheme="minorBidi" w:hAnsiTheme="minorBidi"/>
          <w:sz w:val="28"/>
          <w:szCs w:val="28"/>
          <w:rtl/>
        </w:rPr>
        <w:t xml:space="preserve"> אך מטרתנו היא </w:t>
      </w:r>
      <w:r w:rsidRPr="005909D8">
        <w:rPr>
          <w:rFonts w:asciiTheme="minorBidi" w:hAnsiTheme="minorBidi"/>
          <w:b/>
          <w:bCs/>
          <w:sz w:val="28"/>
          <w:szCs w:val="28"/>
          <w:rtl/>
        </w:rPr>
        <w:t>למצוא מודל מינימלי</w:t>
      </w:r>
      <w:r w:rsidRPr="005909D8">
        <w:rPr>
          <w:rFonts w:asciiTheme="minorBidi" w:hAnsiTheme="minorBidi"/>
          <w:sz w:val="28"/>
          <w:szCs w:val="28"/>
          <w:rtl/>
        </w:rPr>
        <w:t xml:space="preserve"> עבור סט החוקים </w:t>
      </w:r>
      <w:r w:rsidR="00143B4D">
        <w:rPr>
          <w:rFonts w:asciiTheme="minorBidi" w:hAnsiTheme="minorBidi" w:hint="cs"/>
          <w:sz w:val="28"/>
          <w:szCs w:val="28"/>
          <w:rtl/>
        </w:rPr>
        <w:t>,</w:t>
      </w:r>
      <w:r w:rsidRPr="005909D8">
        <w:rPr>
          <w:rFonts w:asciiTheme="minorBidi" w:hAnsiTheme="minorBidi"/>
          <w:sz w:val="28"/>
          <w:szCs w:val="28"/>
          <w:rtl/>
        </w:rPr>
        <w:t xml:space="preserve">ז"א אנו רוצים לקבל ערך אמת מכל החוקים ע"י כמה שפחות הצבות של </w:t>
      </w:r>
      <w:r w:rsidRPr="005909D8">
        <w:rPr>
          <w:rFonts w:asciiTheme="minorBidi" w:hAnsiTheme="minorBidi"/>
          <w:sz w:val="28"/>
          <w:szCs w:val="28"/>
        </w:rPr>
        <w:t xml:space="preserve">true </w:t>
      </w:r>
      <w:r w:rsidRPr="005909D8">
        <w:rPr>
          <w:rFonts w:asciiTheme="minorBidi" w:hAnsiTheme="minorBidi"/>
          <w:sz w:val="28"/>
          <w:szCs w:val="28"/>
          <w:rtl/>
        </w:rPr>
        <w:t xml:space="preserve"> במשתנים הקיימים</w:t>
      </w:r>
      <w:r w:rsidRPr="005909D8">
        <w:rPr>
          <w:rFonts w:asciiTheme="minorBidi" w:hAnsiTheme="minorBidi"/>
          <w:sz w:val="28"/>
          <w:szCs w:val="28"/>
        </w:rPr>
        <w:t>.</w:t>
      </w:r>
    </w:p>
    <w:p w14:paraId="6CAC1BB0" w14:textId="77777777" w:rsidR="0031239D" w:rsidRPr="005909D8" w:rsidRDefault="0031239D" w:rsidP="00CE3628">
      <w:pPr>
        <w:bidi/>
        <w:spacing w:line="360" w:lineRule="auto"/>
        <w:rPr>
          <w:rFonts w:asciiTheme="minorBidi" w:hAnsiTheme="minorBidi"/>
          <w:sz w:val="28"/>
          <w:szCs w:val="28"/>
          <w:rtl/>
        </w:rPr>
      </w:pPr>
      <w:r w:rsidRPr="005909D8">
        <w:rPr>
          <w:rFonts w:asciiTheme="minorBidi" w:hAnsiTheme="minorBidi"/>
          <w:sz w:val="28"/>
          <w:szCs w:val="28"/>
          <w:rtl/>
        </w:rPr>
        <w:t xml:space="preserve">עבור מציאת מודל מינימלי יש להשתמש באלגוריתמים לפתרון בעיית </w:t>
      </w:r>
      <w:r w:rsidRPr="005909D8">
        <w:rPr>
          <w:rFonts w:asciiTheme="minorBidi" w:hAnsiTheme="minorBidi"/>
          <w:sz w:val="28"/>
          <w:szCs w:val="28"/>
        </w:rPr>
        <w:t>SAT</w:t>
      </w:r>
      <w:r w:rsidRPr="005909D8">
        <w:rPr>
          <w:rFonts w:asciiTheme="minorBidi" w:hAnsiTheme="minorBidi"/>
          <w:sz w:val="28"/>
          <w:szCs w:val="28"/>
          <w:rtl/>
        </w:rPr>
        <w:t xml:space="preserve"> זמן הריצה יהיה מעריכי כיון שבעיה זו הוכחה כבעיה השייכת למחלקה </w:t>
      </w:r>
      <w:r w:rsidRPr="005909D8">
        <w:rPr>
          <w:rFonts w:asciiTheme="minorBidi" w:hAnsiTheme="minorBidi"/>
          <w:sz w:val="28"/>
          <w:szCs w:val="28"/>
        </w:rPr>
        <w:t>NP</w:t>
      </w:r>
      <w:r w:rsidRPr="005909D8">
        <w:rPr>
          <w:rFonts w:asciiTheme="minorBidi" w:hAnsiTheme="minorBidi"/>
          <w:sz w:val="28"/>
          <w:szCs w:val="28"/>
          <w:rtl/>
        </w:rPr>
        <w:t xml:space="preserve"> שלמה(קוק-לוין) </w:t>
      </w:r>
      <w:r w:rsidRPr="005909D8">
        <w:rPr>
          <w:rFonts w:asciiTheme="minorBidi" w:hAnsiTheme="minorBidi"/>
          <w:sz w:val="28"/>
          <w:szCs w:val="28"/>
        </w:rPr>
        <w:t>.</w:t>
      </w:r>
    </w:p>
    <w:p w14:paraId="21AF2CD2" w14:textId="77777777" w:rsidR="0031239D" w:rsidRPr="00143B4D" w:rsidRDefault="0031239D" w:rsidP="00143B4D">
      <w:pPr>
        <w:bidi/>
        <w:spacing w:line="360" w:lineRule="auto"/>
        <w:rPr>
          <w:rFonts w:cs="David"/>
          <w:sz w:val="32"/>
          <w:szCs w:val="32"/>
          <w:rtl/>
        </w:rPr>
      </w:pPr>
      <w:r w:rsidRPr="005909D8">
        <w:rPr>
          <w:rFonts w:asciiTheme="minorBidi" w:hAnsiTheme="minorBidi"/>
          <w:b/>
          <w:bCs/>
          <w:sz w:val="28"/>
          <w:szCs w:val="28"/>
          <w:u w:val="single"/>
          <w:rtl/>
        </w:rPr>
        <w:t>האלגוריתם</w:t>
      </w:r>
      <w:r w:rsidRPr="005909D8">
        <w:rPr>
          <w:rFonts w:cs="David" w:hint="cs"/>
          <w:sz w:val="32"/>
          <w:szCs w:val="32"/>
          <w:rtl/>
        </w:rPr>
        <w:t>:</w:t>
      </w:r>
      <w:r w:rsidRPr="005909D8">
        <w:rPr>
          <w:rFonts w:cs="David"/>
          <w:noProof/>
          <w:sz w:val="32"/>
          <w:szCs w:val="32"/>
        </w:rPr>
        <w:t xml:space="preserve"> </w:t>
      </w:r>
      <w:r w:rsidRPr="005909D8">
        <w:rPr>
          <w:rFonts w:cs="David"/>
          <w:noProof/>
          <w:sz w:val="32"/>
          <w:szCs w:val="32"/>
        </w:rPr>
        <w:drawing>
          <wp:inline distT="0" distB="0" distL="0" distR="0" wp14:anchorId="644E04D9" wp14:editId="201CEC86">
            <wp:extent cx="5400675" cy="29432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943225"/>
                    </a:xfrm>
                    <a:prstGeom prst="rect">
                      <a:avLst/>
                    </a:prstGeom>
                    <a:noFill/>
                    <a:ln>
                      <a:noFill/>
                    </a:ln>
                  </pic:spPr>
                </pic:pic>
              </a:graphicData>
            </a:graphic>
          </wp:inline>
        </w:drawing>
      </w:r>
    </w:p>
    <w:p w14:paraId="58572DC2" w14:textId="77777777" w:rsidR="00C47481" w:rsidRDefault="00C47481" w:rsidP="0031239D">
      <w:pPr>
        <w:bidi/>
        <w:spacing w:line="360" w:lineRule="auto"/>
        <w:rPr>
          <w:rFonts w:asciiTheme="minorBidi" w:hAnsiTheme="minorBidi"/>
          <w:b/>
          <w:bCs/>
          <w:sz w:val="28"/>
          <w:szCs w:val="28"/>
          <w:u w:val="single"/>
          <w:rtl/>
        </w:rPr>
      </w:pPr>
    </w:p>
    <w:p w14:paraId="23835188" w14:textId="77777777" w:rsidR="00C47481" w:rsidRDefault="00C47481" w:rsidP="00C47481">
      <w:pPr>
        <w:bidi/>
        <w:spacing w:line="360" w:lineRule="auto"/>
        <w:rPr>
          <w:rFonts w:asciiTheme="minorBidi" w:hAnsiTheme="minorBidi"/>
          <w:b/>
          <w:bCs/>
          <w:sz w:val="28"/>
          <w:szCs w:val="28"/>
          <w:u w:val="single"/>
          <w:rtl/>
        </w:rPr>
      </w:pPr>
    </w:p>
    <w:p w14:paraId="7FDB9104" w14:textId="77777777" w:rsidR="00C47481" w:rsidRDefault="00C47481" w:rsidP="00C47481">
      <w:pPr>
        <w:bidi/>
        <w:spacing w:line="360" w:lineRule="auto"/>
        <w:rPr>
          <w:rFonts w:asciiTheme="minorBidi" w:hAnsiTheme="minorBidi"/>
          <w:b/>
          <w:bCs/>
          <w:sz w:val="28"/>
          <w:szCs w:val="28"/>
          <w:u w:val="single"/>
          <w:rtl/>
        </w:rPr>
      </w:pPr>
    </w:p>
    <w:p w14:paraId="255732A7" w14:textId="77777777" w:rsidR="0031239D" w:rsidRPr="005909D8" w:rsidRDefault="0031239D" w:rsidP="00C47481">
      <w:pPr>
        <w:bidi/>
        <w:spacing w:line="360" w:lineRule="auto"/>
        <w:rPr>
          <w:rFonts w:asciiTheme="minorBidi" w:hAnsiTheme="minorBidi"/>
          <w:b/>
          <w:bCs/>
          <w:sz w:val="28"/>
          <w:szCs w:val="28"/>
          <w:u w:val="single"/>
          <w:rtl/>
        </w:rPr>
      </w:pPr>
      <w:r w:rsidRPr="005909D8">
        <w:rPr>
          <w:rFonts w:asciiTheme="minorBidi" w:hAnsiTheme="minorBidi"/>
          <w:b/>
          <w:bCs/>
          <w:sz w:val="28"/>
          <w:szCs w:val="28"/>
          <w:u w:val="single"/>
          <w:rtl/>
        </w:rPr>
        <w:t>הסבר האלגוריתם</w:t>
      </w:r>
    </w:p>
    <w:p w14:paraId="1D3EEF3C" w14:textId="77777777" w:rsidR="0031239D" w:rsidRPr="00C47481" w:rsidRDefault="0031239D" w:rsidP="0031239D">
      <w:pPr>
        <w:bidi/>
        <w:spacing w:line="360" w:lineRule="auto"/>
        <w:rPr>
          <w:rFonts w:asciiTheme="minorBidi" w:hAnsiTheme="minorBidi"/>
          <w:sz w:val="28"/>
          <w:szCs w:val="28"/>
          <w:rtl/>
        </w:rPr>
      </w:pPr>
      <w:r w:rsidRPr="00C47481">
        <w:rPr>
          <w:rFonts w:asciiTheme="minorBidi" w:hAnsiTheme="minorBidi"/>
          <w:sz w:val="28"/>
          <w:szCs w:val="28"/>
          <w:rtl/>
        </w:rPr>
        <w:t xml:space="preserve">עבור סט החוקים </w:t>
      </w:r>
      <w:r w:rsidRPr="00C47481">
        <w:rPr>
          <w:rFonts w:asciiTheme="minorBidi" w:hAnsiTheme="minorBidi"/>
          <w:sz w:val="28"/>
          <w:szCs w:val="28"/>
        </w:rPr>
        <w:t>T</w:t>
      </w:r>
      <w:r w:rsidR="00143B4D" w:rsidRPr="00C47481">
        <w:rPr>
          <w:rFonts w:asciiTheme="minorBidi" w:hAnsiTheme="minorBidi" w:hint="cs"/>
          <w:sz w:val="28"/>
          <w:szCs w:val="28"/>
          <w:rtl/>
        </w:rPr>
        <w:t xml:space="preserve"> , ו</w:t>
      </w:r>
      <w:r w:rsidR="00143B4D" w:rsidRPr="00C47481">
        <w:rPr>
          <w:rFonts w:asciiTheme="minorBidi" w:hAnsiTheme="minorBidi" w:hint="cs"/>
          <w:sz w:val="28"/>
          <w:szCs w:val="28"/>
        </w:rPr>
        <w:t>M</w:t>
      </w:r>
      <w:r w:rsidR="00143B4D" w:rsidRPr="00C47481">
        <w:rPr>
          <w:rFonts w:asciiTheme="minorBidi" w:hAnsiTheme="minorBidi" w:hint="cs"/>
          <w:sz w:val="28"/>
          <w:szCs w:val="28"/>
          <w:rtl/>
        </w:rPr>
        <w:t xml:space="preserve"> המודל המינימלי שבהתחלה ריק.</w:t>
      </w:r>
    </w:p>
    <w:p w14:paraId="126C9DFA" w14:textId="77777777" w:rsidR="00CE3628" w:rsidRPr="00C47481" w:rsidRDefault="0031239D" w:rsidP="00CE3628">
      <w:pPr>
        <w:bidi/>
        <w:spacing w:line="360" w:lineRule="auto"/>
        <w:rPr>
          <w:rFonts w:asciiTheme="minorBidi" w:hAnsiTheme="minorBidi"/>
          <w:sz w:val="28"/>
          <w:szCs w:val="28"/>
          <w:rtl/>
        </w:rPr>
      </w:pPr>
      <w:r w:rsidRPr="00C47481">
        <w:rPr>
          <w:rFonts w:asciiTheme="minorBidi" w:hAnsiTheme="minorBidi"/>
          <w:sz w:val="28"/>
          <w:szCs w:val="28"/>
          <w:rtl/>
        </w:rPr>
        <w:t xml:space="preserve">כל עוד </w:t>
      </w:r>
      <w:r w:rsidRPr="00C47481">
        <w:rPr>
          <w:rFonts w:asciiTheme="minorBidi" w:hAnsiTheme="minorBidi"/>
          <w:sz w:val="28"/>
          <w:szCs w:val="28"/>
        </w:rPr>
        <w:t xml:space="preserve"> T</w:t>
      </w:r>
      <w:r w:rsidRPr="00C47481">
        <w:rPr>
          <w:rFonts w:asciiTheme="minorBidi" w:hAnsiTheme="minorBidi"/>
          <w:sz w:val="28"/>
          <w:szCs w:val="28"/>
          <w:rtl/>
        </w:rPr>
        <w:t xml:space="preserve"> אינה קבוצה ריקה </w:t>
      </w:r>
      <w:r w:rsidR="00CE3628" w:rsidRPr="00C47481">
        <w:rPr>
          <w:rFonts w:asciiTheme="minorBidi" w:hAnsiTheme="minorBidi" w:hint="cs"/>
          <w:sz w:val="28"/>
          <w:szCs w:val="28"/>
          <w:rtl/>
        </w:rPr>
        <w:t>:</w:t>
      </w:r>
      <w:r w:rsidR="00143B4D" w:rsidRPr="00C47481">
        <w:rPr>
          <w:rFonts w:asciiTheme="minorBidi" w:hAnsiTheme="minorBidi" w:hint="cs"/>
          <w:sz w:val="28"/>
          <w:szCs w:val="28"/>
          <w:rtl/>
        </w:rPr>
        <w:t xml:space="preserve"> </w:t>
      </w:r>
    </w:p>
    <w:p w14:paraId="6BF536BE" w14:textId="77777777" w:rsidR="00CE3628" w:rsidRPr="00C47481" w:rsidRDefault="00CE3628" w:rsidP="00CE3628">
      <w:pPr>
        <w:bidi/>
        <w:spacing w:line="360" w:lineRule="auto"/>
        <w:rPr>
          <w:rFonts w:asciiTheme="minorBidi" w:hAnsiTheme="minorBidi"/>
          <w:sz w:val="28"/>
          <w:szCs w:val="28"/>
          <w:rtl/>
        </w:rPr>
      </w:pPr>
      <w:r w:rsidRPr="00C47481">
        <w:rPr>
          <w:rFonts w:asciiTheme="minorBidi" w:hAnsiTheme="minorBidi" w:hint="cs"/>
          <w:sz w:val="28"/>
          <w:szCs w:val="28"/>
          <w:rtl/>
        </w:rPr>
        <w:t xml:space="preserve">1) </w:t>
      </w:r>
      <w:r w:rsidR="0031239D" w:rsidRPr="00C47481">
        <w:rPr>
          <w:rFonts w:asciiTheme="minorBidi" w:hAnsiTheme="minorBidi"/>
          <w:sz w:val="28"/>
          <w:szCs w:val="28"/>
          <w:rtl/>
        </w:rPr>
        <w:t>נבנה גרף מסט החוקים ו</w:t>
      </w:r>
      <w:r w:rsidRPr="00C47481">
        <w:rPr>
          <w:rFonts w:asciiTheme="minorBidi" w:hAnsiTheme="minorBidi" w:hint="cs"/>
          <w:sz w:val="28"/>
          <w:szCs w:val="28"/>
          <w:rtl/>
        </w:rPr>
        <w:t xml:space="preserve">כן </w:t>
      </w:r>
      <w:r w:rsidR="0031239D" w:rsidRPr="00C47481">
        <w:rPr>
          <w:rFonts w:asciiTheme="minorBidi" w:hAnsiTheme="minorBidi"/>
          <w:sz w:val="28"/>
          <w:szCs w:val="28"/>
          <w:rtl/>
        </w:rPr>
        <w:t>גרף של רכיבי הקשירות</w:t>
      </w:r>
      <w:r w:rsidRPr="00C47481">
        <w:rPr>
          <w:rFonts w:asciiTheme="minorBidi" w:hAnsiTheme="minorBidi" w:hint="cs"/>
          <w:sz w:val="28"/>
          <w:szCs w:val="28"/>
          <w:rtl/>
        </w:rPr>
        <w:t xml:space="preserve"> ונחזיר</w:t>
      </w:r>
      <w:r w:rsidR="0031239D" w:rsidRPr="00C47481">
        <w:rPr>
          <w:rFonts w:asciiTheme="minorBidi" w:hAnsiTheme="minorBidi"/>
          <w:sz w:val="28"/>
          <w:szCs w:val="28"/>
          <w:rtl/>
        </w:rPr>
        <w:t xml:space="preserve"> </w:t>
      </w:r>
      <w:r w:rsidRPr="00C47481">
        <w:rPr>
          <w:rFonts w:asciiTheme="minorBidi" w:hAnsiTheme="minorBidi" w:hint="cs"/>
          <w:sz w:val="28"/>
          <w:szCs w:val="28"/>
          <w:rtl/>
        </w:rPr>
        <w:t>את</w:t>
      </w:r>
      <w:r w:rsidR="0031239D" w:rsidRPr="00C47481">
        <w:rPr>
          <w:rFonts w:asciiTheme="minorBidi" w:hAnsiTheme="minorBidi"/>
          <w:sz w:val="28"/>
          <w:szCs w:val="28"/>
          <w:rtl/>
        </w:rPr>
        <w:t xml:space="preserve"> </w:t>
      </w:r>
      <w:r w:rsidR="0031239D" w:rsidRPr="00C47481">
        <w:rPr>
          <w:rFonts w:asciiTheme="minorBidi" w:hAnsiTheme="minorBidi"/>
          <w:sz w:val="28"/>
          <w:szCs w:val="28"/>
        </w:rPr>
        <w:t xml:space="preserve">s </w:t>
      </w:r>
      <w:r w:rsidR="0031239D" w:rsidRPr="00C47481">
        <w:rPr>
          <w:rFonts w:asciiTheme="minorBidi" w:hAnsiTheme="minorBidi"/>
          <w:sz w:val="28"/>
          <w:szCs w:val="28"/>
          <w:rtl/>
        </w:rPr>
        <w:t xml:space="preserve"> </w:t>
      </w:r>
      <w:r w:rsidRPr="00C47481">
        <w:rPr>
          <w:rFonts w:asciiTheme="minorBidi" w:hAnsiTheme="minorBidi" w:hint="cs"/>
          <w:sz w:val="28"/>
          <w:szCs w:val="28"/>
          <w:rtl/>
        </w:rPr>
        <w:t>(ה</w:t>
      </w:r>
      <w:r w:rsidRPr="00C47481">
        <w:rPr>
          <w:rFonts w:asciiTheme="minorBidi" w:hAnsiTheme="minorBidi"/>
          <w:sz w:val="28"/>
          <w:szCs w:val="28"/>
        </w:rPr>
        <w:t>source</w:t>
      </w:r>
      <w:r w:rsidRPr="00C47481">
        <w:rPr>
          <w:rFonts w:asciiTheme="minorBidi" w:hAnsiTheme="minorBidi" w:hint="cs"/>
          <w:sz w:val="28"/>
          <w:szCs w:val="28"/>
          <w:rtl/>
        </w:rPr>
        <w:t xml:space="preserve"> של גרף רכיבי הקשירות.)</w:t>
      </w:r>
    </w:p>
    <w:p w14:paraId="3941F655" w14:textId="77777777" w:rsidR="00CE3628" w:rsidRPr="00C47481" w:rsidRDefault="00CE3628" w:rsidP="00CE3628">
      <w:pPr>
        <w:bidi/>
        <w:spacing w:line="360" w:lineRule="auto"/>
        <w:rPr>
          <w:rFonts w:asciiTheme="minorBidi" w:hAnsiTheme="minorBidi"/>
          <w:sz w:val="28"/>
          <w:szCs w:val="28"/>
          <w:rtl/>
        </w:rPr>
      </w:pPr>
      <w:r w:rsidRPr="00C47481">
        <w:rPr>
          <w:rFonts w:asciiTheme="minorBidi" w:hAnsiTheme="minorBidi" w:hint="cs"/>
          <w:sz w:val="28"/>
          <w:szCs w:val="28"/>
          <w:rtl/>
        </w:rPr>
        <w:t xml:space="preserve">2) </w:t>
      </w:r>
      <w:r w:rsidR="0031239D" w:rsidRPr="00C47481">
        <w:rPr>
          <w:rFonts w:asciiTheme="minorBidi" w:hAnsiTheme="minorBidi"/>
          <w:sz w:val="28"/>
          <w:szCs w:val="28"/>
          <w:rtl/>
        </w:rPr>
        <w:t xml:space="preserve">נמצא את </w:t>
      </w:r>
      <w:r w:rsidR="0031239D" w:rsidRPr="00C47481">
        <w:rPr>
          <w:rFonts w:asciiTheme="minorBidi" w:hAnsiTheme="minorBidi"/>
          <w:sz w:val="28"/>
          <w:szCs w:val="28"/>
        </w:rPr>
        <w:t>Ts</w:t>
      </w:r>
      <w:r w:rsidR="0031239D" w:rsidRPr="00C47481">
        <w:rPr>
          <w:rFonts w:asciiTheme="minorBidi" w:hAnsiTheme="minorBidi"/>
          <w:sz w:val="28"/>
          <w:szCs w:val="28"/>
          <w:rtl/>
        </w:rPr>
        <w:t xml:space="preserve"> </w:t>
      </w:r>
      <w:r w:rsidRPr="00C47481">
        <w:rPr>
          <w:rFonts w:asciiTheme="minorBidi" w:hAnsiTheme="minorBidi" w:hint="cs"/>
          <w:sz w:val="28"/>
          <w:szCs w:val="28"/>
          <w:rtl/>
        </w:rPr>
        <w:t>(</w:t>
      </w:r>
      <w:r w:rsidRPr="00C47481">
        <w:rPr>
          <w:rFonts w:asciiTheme="minorBidi" w:hAnsiTheme="minorBidi"/>
          <w:sz w:val="28"/>
          <w:szCs w:val="28"/>
          <w:rtl/>
        </w:rPr>
        <w:t xml:space="preserve">תת קבוצה של </w:t>
      </w:r>
      <w:r w:rsidRPr="00C47481">
        <w:rPr>
          <w:rFonts w:asciiTheme="minorBidi" w:hAnsiTheme="minorBidi"/>
          <w:sz w:val="28"/>
          <w:szCs w:val="28"/>
        </w:rPr>
        <w:t>T</w:t>
      </w:r>
      <w:r w:rsidRPr="00C47481">
        <w:rPr>
          <w:rFonts w:asciiTheme="minorBidi" w:hAnsiTheme="minorBidi"/>
          <w:sz w:val="28"/>
          <w:szCs w:val="28"/>
          <w:rtl/>
        </w:rPr>
        <w:t xml:space="preserve"> </w:t>
      </w:r>
      <w:r w:rsidRPr="00C47481">
        <w:rPr>
          <w:rFonts w:asciiTheme="minorBidi" w:hAnsiTheme="minorBidi" w:hint="cs"/>
          <w:sz w:val="28"/>
          <w:szCs w:val="28"/>
          <w:rtl/>
        </w:rPr>
        <w:t>ה</w:t>
      </w:r>
      <w:r w:rsidRPr="00C47481">
        <w:rPr>
          <w:rFonts w:asciiTheme="minorBidi" w:hAnsiTheme="minorBidi"/>
          <w:sz w:val="28"/>
          <w:szCs w:val="28"/>
          <w:rtl/>
        </w:rPr>
        <w:t xml:space="preserve">מכילה את כל החוקים שיש בהם רק משתנים מ </w:t>
      </w:r>
      <w:r w:rsidRPr="00C47481">
        <w:rPr>
          <w:rFonts w:asciiTheme="minorBidi" w:hAnsiTheme="minorBidi"/>
          <w:sz w:val="28"/>
          <w:szCs w:val="28"/>
        </w:rPr>
        <w:t>s</w:t>
      </w:r>
      <w:r w:rsidRPr="00C47481">
        <w:rPr>
          <w:rFonts w:asciiTheme="minorBidi" w:hAnsiTheme="minorBidi" w:hint="cs"/>
          <w:sz w:val="28"/>
          <w:szCs w:val="28"/>
          <w:rtl/>
        </w:rPr>
        <w:t>.)</w:t>
      </w:r>
    </w:p>
    <w:p w14:paraId="3293F684" w14:textId="77777777" w:rsidR="00841E4C" w:rsidRPr="00C47481" w:rsidRDefault="00841E4C" w:rsidP="00841E4C">
      <w:pPr>
        <w:bidi/>
        <w:spacing w:line="360" w:lineRule="auto"/>
        <w:rPr>
          <w:rFonts w:asciiTheme="minorBidi" w:hAnsiTheme="minorBidi"/>
          <w:sz w:val="28"/>
          <w:szCs w:val="28"/>
        </w:rPr>
      </w:pPr>
      <w:r w:rsidRPr="00C47481">
        <w:rPr>
          <w:rFonts w:asciiTheme="minorBidi" w:hAnsiTheme="minorBidi" w:hint="cs"/>
          <w:sz w:val="28"/>
          <w:szCs w:val="28"/>
          <w:rtl/>
        </w:rPr>
        <w:t xml:space="preserve">3) אם </w:t>
      </w:r>
      <w:r w:rsidRPr="00C47481">
        <w:rPr>
          <w:rFonts w:asciiTheme="minorBidi" w:hAnsiTheme="minorBidi" w:hint="cs"/>
          <w:sz w:val="28"/>
          <w:szCs w:val="28"/>
        </w:rPr>
        <w:t>T</w:t>
      </w:r>
      <w:r w:rsidRPr="00C47481">
        <w:rPr>
          <w:rFonts w:asciiTheme="minorBidi" w:hAnsiTheme="minorBidi"/>
          <w:sz w:val="28"/>
          <w:szCs w:val="28"/>
        </w:rPr>
        <w:t>s</w:t>
      </w:r>
      <w:r w:rsidRPr="00C47481">
        <w:rPr>
          <w:rFonts w:asciiTheme="minorBidi" w:hAnsiTheme="minorBidi" w:hint="cs"/>
          <w:sz w:val="28"/>
          <w:szCs w:val="28"/>
          <w:rtl/>
        </w:rPr>
        <w:t xml:space="preserve"> קבוצה ריקה אז כל המשתנים מ</w:t>
      </w:r>
      <w:r w:rsidRPr="00C47481">
        <w:rPr>
          <w:rFonts w:asciiTheme="minorBidi" w:hAnsiTheme="minorBidi"/>
          <w:sz w:val="28"/>
          <w:szCs w:val="28"/>
        </w:rPr>
        <w:t>s</w:t>
      </w:r>
      <w:r w:rsidRPr="00C47481">
        <w:rPr>
          <w:rFonts w:asciiTheme="minorBidi" w:hAnsiTheme="minorBidi" w:hint="cs"/>
          <w:sz w:val="28"/>
          <w:szCs w:val="28"/>
          <w:rtl/>
        </w:rPr>
        <w:t xml:space="preserve"> מקבלים ערכי </w:t>
      </w:r>
      <w:r w:rsidRPr="00C47481">
        <w:rPr>
          <w:rFonts w:asciiTheme="minorBidi" w:hAnsiTheme="minorBidi"/>
          <w:sz w:val="28"/>
          <w:szCs w:val="28"/>
        </w:rPr>
        <w:t>false</w:t>
      </w:r>
    </w:p>
    <w:p w14:paraId="71650569" w14:textId="77777777" w:rsidR="00CE3628" w:rsidRPr="00C47481" w:rsidRDefault="00841E4C" w:rsidP="00CE3628">
      <w:pPr>
        <w:bidi/>
        <w:spacing w:line="360" w:lineRule="auto"/>
        <w:rPr>
          <w:rFonts w:asciiTheme="minorBidi" w:hAnsiTheme="minorBidi"/>
          <w:sz w:val="28"/>
          <w:szCs w:val="28"/>
          <w:rtl/>
        </w:rPr>
      </w:pPr>
      <w:r w:rsidRPr="00C47481">
        <w:rPr>
          <w:rFonts w:asciiTheme="minorBidi" w:hAnsiTheme="minorBidi"/>
          <w:sz w:val="28"/>
          <w:szCs w:val="28"/>
        </w:rPr>
        <w:t>4</w:t>
      </w:r>
      <w:r w:rsidR="00CE3628" w:rsidRPr="00C47481">
        <w:rPr>
          <w:rFonts w:asciiTheme="minorBidi" w:hAnsiTheme="minorBidi" w:hint="cs"/>
          <w:sz w:val="28"/>
          <w:szCs w:val="28"/>
          <w:rtl/>
        </w:rPr>
        <w:t xml:space="preserve">) </w:t>
      </w:r>
      <w:r w:rsidR="0031239D" w:rsidRPr="00C47481">
        <w:rPr>
          <w:rFonts w:asciiTheme="minorBidi" w:hAnsiTheme="minorBidi"/>
          <w:sz w:val="28"/>
          <w:szCs w:val="28"/>
          <w:rtl/>
        </w:rPr>
        <w:t xml:space="preserve">נמצא את </w:t>
      </w:r>
      <w:r w:rsidR="0031239D" w:rsidRPr="00C47481">
        <w:rPr>
          <w:rFonts w:asciiTheme="minorBidi" w:hAnsiTheme="minorBidi"/>
          <w:sz w:val="28"/>
          <w:szCs w:val="28"/>
        </w:rPr>
        <w:t>X</w:t>
      </w:r>
      <w:r w:rsidR="0031239D" w:rsidRPr="00C47481">
        <w:rPr>
          <w:rFonts w:asciiTheme="minorBidi" w:hAnsiTheme="minorBidi"/>
          <w:sz w:val="28"/>
          <w:szCs w:val="28"/>
          <w:rtl/>
        </w:rPr>
        <w:t xml:space="preserve"> </w:t>
      </w:r>
      <w:r w:rsidR="00CE3628" w:rsidRPr="00C47481">
        <w:rPr>
          <w:rFonts w:asciiTheme="minorBidi" w:hAnsiTheme="minorBidi" w:hint="cs"/>
          <w:sz w:val="28"/>
          <w:szCs w:val="28"/>
          <w:rtl/>
        </w:rPr>
        <w:t>(</w:t>
      </w:r>
      <w:r w:rsidR="00CE3628" w:rsidRPr="00C47481">
        <w:rPr>
          <w:rFonts w:asciiTheme="minorBidi" w:hAnsiTheme="minorBidi"/>
          <w:sz w:val="28"/>
          <w:szCs w:val="28"/>
          <w:rtl/>
        </w:rPr>
        <w:t xml:space="preserve">מודל מינימלי עבור </w:t>
      </w:r>
      <w:r w:rsidR="00CE3628" w:rsidRPr="00C47481">
        <w:rPr>
          <w:rFonts w:asciiTheme="minorBidi" w:hAnsiTheme="minorBidi"/>
          <w:sz w:val="28"/>
          <w:szCs w:val="28"/>
        </w:rPr>
        <w:t>Ts</w:t>
      </w:r>
      <w:r w:rsidR="00CE3628" w:rsidRPr="00C47481">
        <w:rPr>
          <w:rFonts w:asciiTheme="minorBidi" w:hAnsiTheme="minorBidi" w:hint="cs"/>
          <w:sz w:val="28"/>
          <w:szCs w:val="28"/>
          <w:rtl/>
        </w:rPr>
        <w:t>.)</w:t>
      </w:r>
    </w:p>
    <w:p w14:paraId="4B8D76B8" w14:textId="77777777" w:rsidR="00CE3628" w:rsidRPr="00C47481" w:rsidRDefault="00841E4C" w:rsidP="00CE3628">
      <w:pPr>
        <w:bidi/>
        <w:spacing w:line="360" w:lineRule="auto"/>
        <w:rPr>
          <w:rFonts w:asciiTheme="minorBidi" w:hAnsiTheme="minorBidi"/>
          <w:sz w:val="28"/>
          <w:szCs w:val="28"/>
          <w:rtl/>
        </w:rPr>
      </w:pPr>
      <w:r w:rsidRPr="00C47481">
        <w:rPr>
          <w:rFonts w:asciiTheme="minorBidi" w:hAnsiTheme="minorBidi"/>
          <w:sz w:val="28"/>
          <w:szCs w:val="28"/>
        </w:rPr>
        <w:t>5</w:t>
      </w:r>
      <w:r w:rsidR="00CE3628" w:rsidRPr="00C47481">
        <w:rPr>
          <w:rFonts w:asciiTheme="minorBidi" w:hAnsiTheme="minorBidi" w:hint="cs"/>
          <w:sz w:val="28"/>
          <w:szCs w:val="28"/>
          <w:rtl/>
        </w:rPr>
        <w:t xml:space="preserve">) </w:t>
      </w:r>
      <w:r w:rsidR="0031239D" w:rsidRPr="00C47481">
        <w:rPr>
          <w:rFonts w:asciiTheme="minorBidi" w:hAnsiTheme="minorBidi"/>
          <w:sz w:val="28"/>
          <w:szCs w:val="28"/>
          <w:rtl/>
        </w:rPr>
        <w:t xml:space="preserve">נוסיף למודל המינימלי </w:t>
      </w:r>
      <w:r w:rsidR="0031239D" w:rsidRPr="00C47481">
        <w:rPr>
          <w:rFonts w:asciiTheme="minorBidi" w:hAnsiTheme="minorBidi"/>
          <w:sz w:val="28"/>
          <w:szCs w:val="28"/>
        </w:rPr>
        <w:t>M</w:t>
      </w:r>
      <w:r w:rsidR="0031239D" w:rsidRPr="00C47481">
        <w:rPr>
          <w:rFonts w:asciiTheme="minorBidi" w:hAnsiTheme="minorBidi"/>
          <w:sz w:val="28"/>
          <w:szCs w:val="28"/>
          <w:rtl/>
        </w:rPr>
        <w:t xml:space="preserve"> את </w:t>
      </w:r>
      <w:r w:rsidR="0031239D" w:rsidRPr="00C47481">
        <w:rPr>
          <w:rFonts w:asciiTheme="minorBidi" w:hAnsiTheme="minorBidi"/>
          <w:sz w:val="28"/>
          <w:szCs w:val="28"/>
        </w:rPr>
        <w:t>X</w:t>
      </w:r>
      <w:r w:rsidR="00CE3628" w:rsidRPr="00C47481">
        <w:rPr>
          <w:rFonts w:asciiTheme="minorBidi" w:hAnsiTheme="minorBidi" w:hint="cs"/>
          <w:sz w:val="28"/>
          <w:szCs w:val="28"/>
          <w:rtl/>
        </w:rPr>
        <w:t xml:space="preserve">. </w:t>
      </w:r>
    </w:p>
    <w:p w14:paraId="0D104823" w14:textId="77777777" w:rsidR="00143B4D" w:rsidRPr="005909D8" w:rsidRDefault="00841E4C" w:rsidP="00C47481">
      <w:pPr>
        <w:bidi/>
        <w:spacing w:line="360" w:lineRule="auto"/>
        <w:rPr>
          <w:rFonts w:asciiTheme="minorBidi" w:hAnsiTheme="minorBidi"/>
          <w:sz w:val="28"/>
          <w:szCs w:val="28"/>
          <w:rtl/>
        </w:rPr>
      </w:pPr>
      <w:r w:rsidRPr="00C47481">
        <w:rPr>
          <w:rFonts w:asciiTheme="minorBidi" w:hAnsiTheme="minorBidi"/>
          <w:sz w:val="28"/>
          <w:szCs w:val="28"/>
        </w:rPr>
        <w:t>6</w:t>
      </w:r>
      <w:r w:rsidR="00CE3628" w:rsidRPr="00C47481">
        <w:rPr>
          <w:rFonts w:asciiTheme="minorBidi" w:hAnsiTheme="minorBidi" w:hint="cs"/>
          <w:sz w:val="28"/>
          <w:szCs w:val="28"/>
          <w:rtl/>
        </w:rPr>
        <w:t>)</w:t>
      </w:r>
      <w:r w:rsidR="0031239D" w:rsidRPr="00C47481">
        <w:rPr>
          <w:rFonts w:asciiTheme="minorBidi" w:hAnsiTheme="minorBidi"/>
          <w:sz w:val="28"/>
          <w:szCs w:val="28"/>
          <w:rtl/>
        </w:rPr>
        <w:t xml:space="preserve"> נוריד מ</w:t>
      </w:r>
      <w:r w:rsidR="0031239D" w:rsidRPr="00C47481">
        <w:rPr>
          <w:rFonts w:asciiTheme="minorBidi" w:hAnsiTheme="minorBidi"/>
          <w:sz w:val="28"/>
          <w:szCs w:val="28"/>
        </w:rPr>
        <w:t>T</w:t>
      </w:r>
      <w:r w:rsidR="0031239D" w:rsidRPr="00C47481">
        <w:rPr>
          <w:rFonts w:asciiTheme="minorBidi" w:hAnsiTheme="minorBidi"/>
          <w:sz w:val="28"/>
          <w:szCs w:val="28"/>
          <w:rtl/>
        </w:rPr>
        <w:t xml:space="preserve"> את </w:t>
      </w:r>
      <w:r w:rsidR="00C47481">
        <w:rPr>
          <w:rFonts w:asciiTheme="minorBidi" w:hAnsiTheme="minorBidi" w:hint="cs"/>
          <w:sz w:val="28"/>
          <w:szCs w:val="28"/>
          <w:rtl/>
        </w:rPr>
        <w:t xml:space="preserve"> </w:t>
      </w:r>
      <w:r w:rsidR="0031239D" w:rsidRPr="00C47481">
        <w:rPr>
          <w:rFonts w:asciiTheme="minorBidi" w:hAnsiTheme="minorBidi"/>
          <w:sz w:val="28"/>
          <w:szCs w:val="28"/>
        </w:rPr>
        <w:t>Ts</w:t>
      </w:r>
      <w:r w:rsidR="00C47481">
        <w:rPr>
          <w:rFonts w:asciiTheme="minorBidi" w:hAnsiTheme="minorBidi" w:hint="cs"/>
          <w:sz w:val="28"/>
          <w:szCs w:val="28"/>
          <w:rtl/>
        </w:rPr>
        <w:t xml:space="preserve"> ,</w:t>
      </w:r>
      <w:r w:rsidR="0031239D" w:rsidRPr="00C47481">
        <w:rPr>
          <w:rFonts w:asciiTheme="minorBidi" w:hAnsiTheme="minorBidi"/>
          <w:sz w:val="28"/>
          <w:szCs w:val="28"/>
          <w:rtl/>
        </w:rPr>
        <w:t xml:space="preserve"> וכן עבור כל המשתנים שהצבנו בהם ערך </w:t>
      </w:r>
      <w:r w:rsidR="0031239D" w:rsidRPr="00C47481">
        <w:rPr>
          <w:rFonts w:asciiTheme="minorBidi" w:hAnsiTheme="minorBidi"/>
          <w:sz w:val="28"/>
          <w:szCs w:val="28"/>
        </w:rPr>
        <w:t xml:space="preserve">false </w:t>
      </w:r>
      <w:r w:rsidR="00C47481">
        <w:rPr>
          <w:rFonts w:asciiTheme="minorBidi" w:hAnsiTheme="minorBidi"/>
          <w:sz w:val="28"/>
          <w:szCs w:val="28"/>
          <w:rtl/>
        </w:rPr>
        <w:t xml:space="preserve"> </w:t>
      </w:r>
      <w:r w:rsidR="00C47481">
        <w:rPr>
          <w:rFonts w:asciiTheme="minorBidi" w:hAnsiTheme="minorBidi" w:hint="cs"/>
          <w:sz w:val="28"/>
          <w:szCs w:val="28"/>
          <w:rtl/>
        </w:rPr>
        <w:t>נעדכן את</w:t>
      </w:r>
      <w:r w:rsidR="00C47481">
        <w:rPr>
          <w:rFonts w:asciiTheme="minorBidi" w:hAnsiTheme="minorBidi"/>
          <w:sz w:val="28"/>
          <w:szCs w:val="28"/>
          <w:rtl/>
        </w:rPr>
        <w:t xml:space="preserve"> </w:t>
      </w:r>
      <w:r w:rsidR="0031239D" w:rsidRPr="00C47481">
        <w:rPr>
          <w:rFonts w:asciiTheme="minorBidi" w:hAnsiTheme="minorBidi"/>
          <w:sz w:val="28"/>
          <w:szCs w:val="28"/>
        </w:rPr>
        <w:t>T</w:t>
      </w:r>
      <w:r w:rsidR="0031239D" w:rsidRPr="00CE3628">
        <w:rPr>
          <w:rFonts w:asciiTheme="minorBidi" w:hAnsiTheme="minorBidi"/>
          <w:sz w:val="24"/>
          <w:szCs w:val="24"/>
          <w:rtl/>
        </w:rPr>
        <w:t xml:space="preserve"> .</w:t>
      </w:r>
    </w:p>
    <w:p w14:paraId="44AC31A5" w14:textId="77777777" w:rsidR="0031239D" w:rsidRPr="005909D8" w:rsidRDefault="0031239D" w:rsidP="0031239D">
      <w:pPr>
        <w:bidi/>
        <w:spacing w:line="360" w:lineRule="auto"/>
        <w:rPr>
          <w:rFonts w:asciiTheme="minorBidi" w:hAnsiTheme="minorBidi"/>
          <w:sz w:val="28"/>
          <w:szCs w:val="28"/>
          <w:rtl/>
        </w:rPr>
      </w:pPr>
      <w:r w:rsidRPr="005909D8">
        <w:rPr>
          <w:rFonts w:asciiTheme="minorBidi" w:hAnsiTheme="minorBidi"/>
          <w:sz w:val="28"/>
          <w:szCs w:val="28"/>
          <w:rtl/>
        </w:rPr>
        <w:t>זמן הריצה של אלגוריתם זה הוא מעריכי בגודל רכיב הקשירות הגדול ביותר.</w:t>
      </w:r>
    </w:p>
    <w:p w14:paraId="1CF952FF" w14:textId="77777777" w:rsidR="00084ED5" w:rsidRDefault="0031239D" w:rsidP="006B5C6D">
      <w:pPr>
        <w:bidi/>
        <w:spacing w:line="360" w:lineRule="auto"/>
        <w:rPr>
          <w:rFonts w:asciiTheme="minorBidi" w:hAnsiTheme="minorBidi"/>
          <w:sz w:val="28"/>
          <w:szCs w:val="28"/>
          <w:rtl/>
        </w:rPr>
      </w:pPr>
      <w:r w:rsidRPr="005909D8">
        <w:rPr>
          <w:rFonts w:asciiTheme="minorBidi" w:hAnsiTheme="minorBidi"/>
          <w:sz w:val="28"/>
          <w:szCs w:val="28"/>
          <w:rtl/>
        </w:rPr>
        <w:t xml:space="preserve">כיוון </w:t>
      </w:r>
      <w:r w:rsidR="006B5C6D">
        <w:rPr>
          <w:rFonts w:asciiTheme="minorBidi" w:hAnsiTheme="minorBidi" w:hint="cs"/>
          <w:sz w:val="28"/>
          <w:szCs w:val="28"/>
          <w:rtl/>
        </w:rPr>
        <w:t>שי</w:t>
      </w:r>
      <w:r w:rsidRPr="005909D8">
        <w:rPr>
          <w:rFonts w:asciiTheme="minorBidi" w:hAnsiTheme="minorBidi"/>
          <w:sz w:val="28"/>
          <w:szCs w:val="28"/>
          <w:rtl/>
        </w:rPr>
        <w:t xml:space="preserve">כול לקרות </w:t>
      </w:r>
      <w:r w:rsidR="006B5C6D">
        <w:rPr>
          <w:rFonts w:asciiTheme="minorBidi" w:hAnsiTheme="minorBidi" w:hint="cs"/>
          <w:sz w:val="28"/>
          <w:szCs w:val="28"/>
          <w:rtl/>
        </w:rPr>
        <w:t>מצב ש</w:t>
      </w:r>
      <w:r w:rsidRPr="005909D8">
        <w:rPr>
          <w:rFonts w:asciiTheme="minorBidi" w:hAnsiTheme="minorBidi"/>
          <w:sz w:val="28"/>
          <w:szCs w:val="28"/>
          <w:rtl/>
        </w:rPr>
        <w:t xml:space="preserve">יש רכיב קשירות ממש גדול אזי </w:t>
      </w:r>
      <w:r w:rsidRPr="005909D8">
        <w:rPr>
          <w:rFonts w:asciiTheme="minorBidi" w:hAnsiTheme="minorBidi"/>
          <w:sz w:val="28"/>
          <w:szCs w:val="28"/>
        </w:rPr>
        <w:t>Ts</w:t>
      </w:r>
      <w:r w:rsidRPr="005909D8">
        <w:rPr>
          <w:rFonts w:asciiTheme="minorBidi" w:hAnsiTheme="minorBidi"/>
          <w:sz w:val="28"/>
          <w:szCs w:val="28"/>
          <w:rtl/>
        </w:rPr>
        <w:t xml:space="preserve"> יכול להיות גם כן ממש גדול וזמן הריצה יגדל משמעותית</w:t>
      </w:r>
      <w:r w:rsidR="00084ED5">
        <w:rPr>
          <w:rFonts w:asciiTheme="minorBidi" w:hAnsiTheme="minorBidi" w:hint="cs"/>
          <w:sz w:val="28"/>
          <w:szCs w:val="28"/>
          <w:rtl/>
        </w:rPr>
        <w:t>.</w:t>
      </w:r>
    </w:p>
    <w:p w14:paraId="23F1C220" w14:textId="77777777" w:rsidR="0031239D" w:rsidRPr="005909D8" w:rsidRDefault="0031239D" w:rsidP="00084ED5">
      <w:pPr>
        <w:bidi/>
        <w:spacing w:line="360" w:lineRule="auto"/>
        <w:rPr>
          <w:rFonts w:asciiTheme="minorBidi" w:hAnsiTheme="minorBidi"/>
          <w:sz w:val="28"/>
          <w:szCs w:val="28"/>
          <w:rtl/>
        </w:rPr>
      </w:pPr>
      <w:r w:rsidRPr="005909D8">
        <w:rPr>
          <w:rFonts w:asciiTheme="minorBidi" w:hAnsiTheme="minorBidi"/>
          <w:sz w:val="28"/>
          <w:szCs w:val="28"/>
          <w:rtl/>
        </w:rPr>
        <w:t xml:space="preserve"> לכן</w:t>
      </w:r>
      <w:r w:rsidR="00084ED5">
        <w:rPr>
          <w:rFonts w:asciiTheme="minorBidi" w:hAnsiTheme="minorBidi" w:hint="cs"/>
          <w:sz w:val="28"/>
          <w:szCs w:val="28"/>
          <w:rtl/>
        </w:rPr>
        <w:t xml:space="preserve"> מטרת שיתוף הפעולה בין שני הפרוייקטים</w:t>
      </w:r>
      <w:r w:rsidRPr="005909D8">
        <w:rPr>
          <w:rFonts w:asciiTheme="minorBidi" w:hAnsiTheme="minorBidi"/>
          <w:sz w:val="28"/>
          <w:szCs w:val="28"/>
          <w:rtl/>
        </w:rPr>
        <w:t xml:space="preserve"> </w:t>
      </w:r>
      <w:r w:rsidR="00084ED5">
        <w:rPr>
          <w:rFonts w:asciiTheme="minorBidi" w:hAnsiTheme="minorBidi" w:hint="cs"/>
          <w:sz w:val="28"/>
          <w:szCs w:val="28"/>
          <w:rtl/>
        </w:rPr>
        <w:t>ש</w:t>
      </w:r>
      <w:r w:rsidRPr="005909D8">
        <w:rPr>
          <w:rFonts w:asciiTheme="minorBidi" w:hAnsiTheme="minorBidi"/>
          <w:sz w:val="28"/>
          <w:szCs w:val="28"/>
          <w:rtl/>
        </w:rPr>
        <w:t xml:space="preserve">לנו הוא לקחת את רכיב הקשירות הגדול ביותר </w:t>
      </w:r>
      <w:bookmarkStart w:id="8" w:name="_GoBack"/>
      <w:bookmarkEnd w:id="8"/>
      <w:r w:rsidRPr="005909D8">
        <w:rPr>
          <w:rFonts w:asciiTheme="minorBidi" w:hAnsiTheme="minorBidi"/>
          <w:sz w:val="28"/>
          <w:szCs w:val="28"/>
          <w:rtl/>
        </w:rPr>
        <w:t>ולפרק אותו ע"י השמה של כמה משתנים מתוך הרכיב הקשירות הגדול.</w:t>
      </w:r>
    </w:p>
    <w:p w14:paraId="0CB11607" w14:textId="77777777" w:rsidR="0031239D" w:rsidRPr="005909D8" w:rsidRDefault="00F667A1" w:rsidP="0031239D">
      <w:pPr>
        <w:bidi/>
        <w:spacing w:line="360" w:lineRule="auto"/>
        <w:rPr>
          <w:rFonts w:asciiTheme="minorBidi" w:hAnsiTheme="minorBidi"/>
          <w:sz w:val="28"/>
          <w:szCs w:val="28"/>
          <w:rtl/>
        </w:rPr>
      </w:pPr>
      <w:r>
        <w:rPr>
          <w:rFonts w:asciiTheme="minorBidi" w:hAnsiTheme="minorBidi"/>
          <w:sz w:val="28"/>
          <w:szCs w:val="28"/>
          <w:rtl/>
        </w:rPr>
        <w:t>מציאת ק</w:t>
      </w:r>
      <w:r w:rsidR="0031239D" w:rsidRPr="005909D8">
        <w:rPr>
          <w:rFonts w:asciiTheme="minorBidi" w:hAnsiTheme="minorBidi"/>
          <w:sz w:val="28"/>
          <w:szCs w:val="28"/>
          <w:rtl/>
        </w:rPr>
        <w:t>דקודים אלו שיכולים לפרק את רכיב הקשירות נעשה ע"י הגרף (</w:t>
      </w:r>
      <w:r w:rsidR="0031239D">
        <w:rPr>
          <w:rFonts w:asciiTheme="minorBidi" w:hAnsiTheme="minorBidi" w:hint="cs"/>
          <w:sz w:val="28"/>
          <w:szCs w:val="28"/>
          <w:rtl/>
        </w:rPr>
        <w:t>הפניה לפרויקט של עמרי</w:t>
      </w:r>
      <w:r w:rsidR="000F34D6">
        <w:rPr>
          <w:rFonts w:asciiTheme="minorBidi" w:hAnsiTheme="minorBidi"/>
          <w:sz w:val="28"/>
          <w:szCs w:val="28"/>
        </w:rPr>
        <w:t>[Minimal Balanced Node Seperator]</w:t>
      </w:r>
      <w:r w:rsidR="0031239D" w:rsidRPr="005909D8">
        <w:rPr>
          <w:rFonts w:asciiTheme="minorBidi" w:hAnsiTheme="minorBidi"/>
          <w:sz w:val="28"/>
          <w:szCs w:val="28"/>
          <w:rtl/>
        </w:rPr>
        <w:t>)</w:t>
      </w:r>
    </w:p>
    <w:p w14:paraId="00A6BA34" w14:textId="77777777" w:rsidR="0031239D" w:rsidRDefault="00F667A1" w:rsidP="006B5C6D">
      <w:pPr>
        <w:bidi/>
        <w:spacing w:line="360" w:lineRule="auto"/>
        <w:rPr>
          <w:rFonts w:asciiTheme="minorBidi" w:hAnsiTheme="minorBidi"/>
          <w:sz w:val="28"/>
          <w:szCs w:val="28"/>
          <w:rtl/>
        </w:rPr>
      </w:pPr>
      <w:r>
        <w:rPr>
          <w:rFonts w:asciiTheme="minorBidi" w:hAnsiTheme="minorBidi"/>
          <w:sz w:val="28"/>
          <w:szCs w:val="28"/>
          <w:rtl/>
        </w:rPr>
        <w:lastRenderedPageBreak/>
        <w:t>לאחר מציאת ק</w:t>
      </w:r>
      <w:r w:rsidR="0031239D" w:rsidRPr="005909D8">
        <w:rPr>
          <w:rFonts w:asciiTheme="minorBidi" w:hAnsiTheme="minorBidi"/>
          <w:sz w:val="28"/>
          <w:szCs w:val="28"/>
          <w:rtl/>
        </w:rPr>
        <w:t>ד</w:t>
      </w:r>
      <w:r w:rsidR="00084ED5">
        <w:rPr>
          <w:rFonts w:asciiTheme="minorBidi" w:hAnsiTheme="minorBidi"/>
          <w:sz w:val="28"/>
          <w:szCs w:val="28"/>
          <w:rtl/>
        </w:rPr>
        <w:t xml:space="preserve">קודים אלו יש לבצע השמה של </w:t>
      </w:r>
      <w:r w:rsidR="00084ED5">
        <w:rPr>
          <w:rFonts w:asciiTheme="minorBidi" w:hAnsiTheme="minorBidi" w:hint="cs"/>
          <w:sz w:val="28"/>
          <w:szCs w:val="28"/>
          <w:rtl/>
        </w:rPr>
        <w:t xml:space="preserve">על אותם המשתנים </w:t>
      </w:r>
      <w:r w:rsidR="0031239D" w:rsidRPr="005909D8">
        <w:rPr>
          <w:rFonts w:asciiTheme="minorBidi" w:hAnsiTheme="minorBidi"/>
          <w:sz w:val="28"/>
          <w:szCs w:val="28"/>
          <w:rtl/>
        </w:rPr>
        <w:t xml:space="preserve">ולעשות </w:t>
      </w:r>
      <w:r w:rsidR="0031239D" w:rsidRPr="005909D8">
        <w:rPr>
          <w:rFonts w:asciiTheme="minorBidi" w:hAnsiTheme="minorBidi"/>
          <w:sz w:val="28"/>
          <w:szCs w:val="28"/>
        </w:rPr>
        <w:t xml:space="preserve">reduce </w:t>
      </w:r>
      <w:r w:rsidR="0031239D" w:rsidRPr="005909D8">
        <w:rPr>
          <w:rFonts w:asciiTheme="minorBidi" w:hAnsiTheme="minorBidi"/>
          <w:sz w:val="28"/>
          <w:szCs w:val="28"/>
          <w:rtl/>
        </w:rPr>
        <w:t xml:space="preserve"> </w:t>
      </w:r>
      <w:r w:rsidR="00084ED5">
        <w:rPr>
          <w:rFonts w:asciiTheme="minorBidi" w:hAnsiTheme="minorBidi" w:hint="cs"/>
          <w:sz w:val="28"/>
          <w:szCs w:val="28"/>
          <w:rtl/>
        </w:rPr>
        <w:t>,</w:t>
      </w:r>
      <w:r w:rsidR="006B5C6D">
        <w:rPr>
          <w:rFonts w:asciiTheme="minorBidi" w:hAnsiTheme="minorBidi" w:hint="cs"/>
          <w:sz w:val="28"/>
          <w:szCs w:val="28"/>
          <w:rtl/>
        </w:rPr>
        <w:t xml:space="preserve"> ז"א לצמצם את מבנה הנתונים של החוקים, </w:t>
      </w:r>
      <w:r w:rsidR="0031239D" w:rsidRPr="005909D8">
        <w:rPr>
          <w:rFonts w:asciiTheme="minorBidi" w:hAnsiTheme="minorBidi"/>
          <w:sz w:val="28"/>
          <w:szCs w:val="28"/>
          <w:rtl/>
        </w:rPr>
        <w:t>כיוון שיכול ל</w:t>
      </w:r>
      <w:r>
        <w:rPr>
          <w:rFonts w:asciiTheme="minorBidi" w:hAnsiTheme="minorBidi"/>
          <w:sz w:val="28"/>
          <w:szCs w:val="28"/>
          <w:rtl/>
        </w:rPr>
        <w:t>היות עבור השמה מסוימת של אותם ק</w:t>
      </w:r>
      <w:r w:rsidR="0031239D" w:rsidRPr="005909D8">
        <w:rPr>
          <w:rFonts w:asciiTheme="minorBidi" w:hAnsiTheme="minorBidi"/>
          <w:sz w:val="28"/>
          <w:szCs w:val="28"/>
          <w:rtl/>
        </w:rPr>
        <w:t xml:space="preserve">דקודים סט החוקים עצמו לא יהיה </w:t>
      </w:r>
      <w:r w:rsidR="0031239D" w:rsidRPr="005909D8">
        <w:rPr>
          <w:rFonts w:asciiTheme="minorBidi" w:hAnsiTheme="minorBidi"/>
          <w:sz w:val="28"/>
          <w:szCs w:val="28"/>
        </w:rPr>
        <w:t>SAT</w:t>
      </w:r>
      <w:r w:rsidR="0031239D" w:rsidRPr="005909D8">
        <w:rPr>
          <w:rFonts w:asciiTheme="minorBidi" w:hAnsiTheme="minorBidi"/>
          <w:sz w:val="28"/>
          <w:szCs w:val="28"/>
          <w:rtl/>
        </w:rPr>
        <w:t xml:space="preserve"> </w:t>
      </w:r>
      <w:r w:rsidR="00084ED5">
        <w:rPr>
          <w:rFonts w:asciiTheme="minorBidi" w:hAnsiTheme="minorBidi" w:hint="cs"/>
          <w:sz w:val="28"/>
          <w:szCs w:val="28"/>
          <w:rtl/>
        </w:rPr>
        <w:t>,</w:t>
      </w:r>
      <w:r w:rsidR="0031239D" w:rsidRPr="005909D8">
        <w:rPr>
          <w:rFonts w:asciiTheme="minorBidi" w:hAnsiTheme="minorBidi"/>
          <w:sz w:val="28"/>
          <w:szCs w:val="28"/>
          <w:rtl/>
        </w:rPr>
        <w:t>לכן עבור השמה של המשתנים יש לבדוק האם קיימת סתירה בהשמה זו</w:t>
      </w:r>
      <w:r w:rsidR="006B5C6D">
        <w:rPr>
          <w:rFonts w:asciiTheme="minorBidi" w:hAnsiTheme="minorBidi" w:hint="cs"/>
          <w:sz w:val="28"/>
          <w:szCs w:val="28"/>
          <w:rtl/>
        </w:rPr>
        <w:t xml:space="preserve"> או לא</w:t>
      </w:r>
      <w:r w:rsidR="0031239D" w:rsidRPr="005909D8">
        <w:rPr>
          <w:rFonts w:asciiTheme="minorBidi" w:hAnsiTheme="minorBidi"/>
          <w:sz w:val="28"/>
          <w:szCs w:val="28"/>
          <w:rtl/>
        </w:rPr>
        <w:t xml:space="preserve"> ומכיוון שמטרתנו היא מציאת מודל מינימלי </w:t>
      </w:r>
      <w:r w:rsidR="006B5C6D">
        <w:rPr>
          <w:rFonts w:asciiTheme="minorBidi" w:hAnsiTheme="minorBidi" w:hint="cs"/>
          <w:sz w:val="28"/>
          <w:szCs w:val="28"/>
          <w:rtl/>
        </w:rPr>
        <w:t>לכן</w:t>
      </w:r>
      <w:r w:rsidR="0031239D" w:rsidRPr="005909D8">
        <w:rPr>
          <w:rFonts w:asciiTheme="minorBidi" w:hAnsiTheme="minorBidi"/>
          <w:sz w:val="28"/>
          <w:szCs w:val="28"/>
          <w:rtl/>
        </w:rPr>
        <w:t xml:space="preserve"> נעבור על ההשמות בסדר מסוים כך </w:t>
      </w:r>
      <w:r w:rsidR="006B5C6D">
        <w:rPr>
          <w:rFonts w:asciiTheme="minorBidi" w:hAnsiTheme="minorBidi" w:hint="cs"/>
          <w:sz w:val="28"/>
          <w:szCs w:val="28"/>
          <w:rtl/>
        </w:rPr>
        <w:t xml:space="preserve">שיהיו כמה שפחות ערכי </w:t>
      </w:r>
      <w:r w:rsidR="00BA3E0A">
        <w:rPr>
          <w:rFonts w:asciiTheme="minorBidi" w:hAnsiTheme="minorBidi"/>
          <w:sz w:val="28"/>
          <w:szCs w:val="28"/>
        </w:rPr>
        <w:t>false</w:t>
      </w:r>
      <w:r w:rsidR="00BA3E0A">
        <w:rPr>
          <w:rFonts w:asciiTheme="minorBidi" w:hAnsiTheme="minorBidi" w:hint="cs"/>
          <w:sz w:val="28"/>
          <w:szCs w:val="28"/>
          <w:rtl/>
        </w:rPr>
        <w:t xml:space="preserve"> .</w:t>
      </w:r>
    </w:p>
    <w:p w14:paraId="1741FE16" w14:textId="77777777" w:rsidR="00760A50" w:rsidRDefault="00760A50" w:rsidP="00760A50">
      <w:pPr>
        <w:bidi/>
        <w:spacing w:line="360" w:lineRule="auto"/>
        <w:rPr>
          <w:rFonts w:asciiTheme="minorBidi" w:hAnsiTheme="minorBidi"/>
          <w:sz w:val="28"/>
          <w:szCs w:val="28"/>
        </w:rPr>
      </w:pPr>
    </w:p>
    <w:p w14:paraId="59BD5760" w14:textId="77777777" w:rsidR="00C47481" w:rsidRPr="00C47481" w:rsidRDefault="00C47481" w:rsidP="00C47481">
      <w:pPr>
        <w:pStyle w:val="2"/>
        <w:rPr>
          <w:sz w:val="28"/>
          <w:szCs w:val="28"/>
        </w:rPr>
      </w:pPr>
      <w:r w:rsidRPr="00C47481">
        <w:rPr>
          <w:rFonts w:hint="cs"/>
          <w:sz w:val="28"/>
          <w:szCs w:val="28"/>
          <w:rtl/>
        </w:rPr>
        <w:t>דוגמא לריצת האלגוריתם</w:t>
      </w:r>
    </w:p>
    <w:p w14:paraId="4FCDEADC" w14:textId="77777777" w:rsidR="00760A50" w:rsidRDefault="00760A50" w:rsidP="00760A50">
      <w:pPr>
        <w:bidi/>
        <w:spacing w:line="360" w:lineRule="auto"/>
        <w:rPr>
          <w:rFonts w:asciiTheme="minorBidi" w:hAnsiTheme="minorBidi"/>
          <w:sz w:val="28"/>
          <w:szCs w:val="28"/>
          <w:u w:val="single"/>
          <w:rtl/>
        </w:rPr>
      </w:pPr>
      <w:r w:rsidRPr="00760A50">
        <w:rPr>
          <w:noProof/>
        </w:rPr>
        <w:drawing>
          <wp:anchor distT="0" distB="0" distL="114300" distR="114300" simplePos="0" relativeHeight="251660288" behindDoc="0" locked="0" layoutInCell="1" allowOverlap="1" wp14:anchorId="10AA958B" wp14:editId="7B37A632">
            <wp:simplePos x="0" y="0"/>
            <wp:positionH relativeFrom="column">
              <wp:posOffset>-699135</wp:posOffset>
            </wp:positionH>
            <wp:positionV relativeFrom="paragraph">
              <wp:posOffset>351790</wp:posOffset>
            </wp:positionV>
            <wp:extent cx="1720679" cy="221932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0679" cy="2219325"/>
                    </a:xfrm>
                    <a:prstGeom prst="rect">
                      <a:avLst/>
                    </a:prstGeom>
                    <a:noFill/>
                    <a:ln>
                      <a:noFill/>
                    </a:ln>
                  </pic:spPr>
                </pic:pic>
              </a:graphicData>
            </a:graphic>
          </wp:anchor>
        </w:drawing>
      </w:r>
      <w:r w:rsidR="00F437E9">
        <w:rPr>
          <w:rFonts w:asciiTheme="minorBidi" w:hAnsiTheme="minorBidi" w:hint="cs"/>
          <w:sz w:val="28"/>
          <w:szCs w:val="28"/>
          <w:u w:val="single"/>
          <w:rtl/>
        </w:rPr>
        <w:t>זהו גרף התלויות עבור סט החוקים משמאל.</w:t>
      </w:r>
    </w:p>
    <w:p w14:paraId="29B7C826" w14:textId="77777777" w:rsidR="00760A50" w:rsidRDefault="00760A50" w:rsidP="00760A50">
      <w:pPr>
        <w:bidi/>
        <w:spacing w:line="360" w:lineRule="auto"/>
        <w:rPr>
          <w:rFonts w:asciiTheme="minorBidi" w:hAnsiTheme="minorBidi"/>
          <w:sz w:val="28"/>
          <w:szCs w:val="28"/>
          <w:u w:val="single"/>
          <w:rtl/>
        </w:rPr>
      </w:pPr>
      <w:r>
        <w:rPr>
          <w:rFonts w:asciiTheme="minorBidi" w:hAnsiTheme="minorBidi"/>
          <w:noProof/>
          <w:sz w:val="28"/>
          <w:szCs w:val="28"/>
          <w:u w:val="single"/>
          <w:rtl/>
        </w:rPr>
        <mc:AlternateContent>
          <mc:Choice Requires="wps">
            <w:drawing>
              <wp:anchor distT="0" distB="0" distL="114300" distR="114300" simplePos="0" relativeHeight="251663360" behindDoc="0" locked="0" layoutInCell="1" allowOverlap="1" wp14:anchorId="20EFCEEB" wp14:editId="2AE1BF80">
                <wp:simplePos x="0" y="0"/>
                <wp:positionH relativeFrom="column">
                  <wp:posOffset>2773680</wp:posOffset>
                </wp:positionH>
                <wp:positionV relativeFrom="paragraph">
                  <wp:posOffset>7620</wp:posOffset>
                </wp:positionV>
                <wp:extent cx="400050" cy="371475"/>
                <wp:effectExtent l="0" t="0" r="19050" b="28575"/>
                <wp:wrapNone/>
                <wp:docPr id="12" name="אליפסה 12"/>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696E4" w14:textId="77777777" w:rsidR="00841E4C" w:rsidRDefault="00841E4C" w:rsidP="00760A5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BFFEF4" id="אליפסה 12" o:spid="_x0000_s1026" style="position:absolute;left:0;text-align:left;margin-left:218.4pt;margin-top:.6pt;width:31.5pt;height:2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" fillcolor="#5b9bd5 [3204]" strokecolor="#1f4d78 [1604]" strokeweight="1pt">
                <v:stroke joinstyle="miter"/>
                <v:textbox>
                  <w:txbxContent>
                    <w:p w:rsidR="00841E4C" w:rsidRDefault="00841E4C" w:rsidP="00760A50">
                      <w:pPr>
                        <w:jc w:val="center"/>
                      </w:pPr>
                      <w:proofErr w:type="gramStart"/>
                      <w:r>
                        <w:t>c</w:t>
                      </w:r>
                      <w:proofErr w:type="gramEnd"/>
                    </w:p>
                  </w:txbxContent>
                </v:textbox>
              </v:oval>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61312" behindDoc="0" locked="0" layoutInCell="1" allowOverlap="1" wp14:anchorId="317C58D5" wp14:editId="0A68BA39">
                <wp:simplePos x="0" y="0"/>
                <wp:positionH relativeFrom="column">
                  <wp:posOffset>1748790</wp:posOffset>
                </wp:positionH>
                <wp:positionV relativeFrom="paragraph">
                  <wp:posOffset>391160</wp:posOffset>
                </wp:positionV>
                <wp:extent cx="400050" cy="371475"/>
                <wp:effectExtent l="0" t="0" r="19050" b="28575"/>
                <wp:wrapNone/>
                <wp:docPr id="10" name="אליפסה 10"/>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675D4" w14:textId="77777777" w:rsidR="00841E4C" w:rsidRDefault="00841E4C" w:rsidP="00760A5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אליפסה 10" o:spid="_x0000_s1027" style="position:absolute;left:0;text-align:left;margin-left:137.7pt;margin-top:30.8pt;width:31.5pt;height:29.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" fillcolor="#5b9bd5 [3204]" strokecolor="#1f4d78 [1604]" strokeweight="1pt">
                <v:stroke joinstyle="miter"/>
                <v:textbox>
                  <w:txbxContent>
                    <w:p w:rsidR="00841E4C" w:rsidRDefault="00841E4C" w:rsidP="00760A50">
                      <w:pPr>
                        <w:jc w:val="center"/>
                      </w:pPr>
                      <w:proofErr w:type="gramStart"/>
                      <w:r>
                        <w:t>a</w:t>
                      </w:r>
                      <w:proofErr w:type="gramEnd"/>
                    </w:p>
                  </w:txbxContent>
                </v:textbox>
              </v:oval>
            </w:pict>
          </mc:Fallback>
        </mc:AlternateContent>
      </w:r>
    </w:p>
    <w:p w14:paraId="0A862590" w14:textId="77777777" w:rsidR="00760A50" w:rsidRDefault="00760A50" w:rsidP="00760A50">
      <w:pPr>
        <w:bidi/>
        <w:spacing w:line="360" w:lineRule="auto"/>
        <w:rPr>
          <w:rFonts w:asciiTheme="minorBidi" w:hAnsiTheme="minorBidi"/>
          <w:sz w:val="28"/>
          <w:szCs w:val="28"/>
          <w:u w:val="single"/>
          <w:rtl/>
        </w:rPr>
      </w:pPr>
      <w:r>
        <w:rPr>
          <w:rFonts w:asciiTheme="minorBidi" w:hAnsiTheme="minorBidi"/>
          <w:noProof/>
          <w:sz w:val="28"/>
          <w:szCs w:val="28"/>
          <w:u w:val="single"/>
          <w:rtl/>
        </w:rPr>
        <mc:AlternateContent>
          <mc:Choice Requires="wps">
            <w:drawing>
              <wp:anchor distT="0" distB="0" distL="114300" distR="114300" simplePos="0" relativeHeight="251681792" behindDoc="0" locked="0" layoutInCell="1" allowOverlap="1" wp14:anchorId="6EBCE430" wp14:editId="5F8AEA37">
                <wp:simplePos x="0" y="0"/>
                <wp:positionH relativeFrom="column">
                  <wp:posOffset>1986915</wp:posOffset>
                </wp:positionH>
                <wp:positionV relativeFrom="paragraph">
                  <wp:posOffset>306705</wp:posOffset>
                </wp:positionV>
                <wp:extent cx="1781175" cy="1123950"/>
                <wp:effectExtent l="0" t="0" r="66675" b="57150"/>
                <wp:wrapNone/>
                <wp:docPr id="22" name="מחבר חץ ישר 22"/>
                <wp:cNvGraphicFramePr/>
                <a:graphic xmlns:a="http://schemas.openxmlformats.org/drawingml/2006/main">
                  <a:graphicData uri="http://schemas.microsoft.com/office/word/2010/wordprocessingShape">
                    <wps:wsp>
                      <wps:cNvCnPr/>
                      <wps:spPr>
                        <a:xfrm>
                          <a:off x="0" y="0"/>
                          <a:ext cx="178117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0A94AF" id="_x0000_t32" coordsize="21600,21600" o:spt="32" o:oned="t" path="m,l21600,21600e" filled="f">
                <v:path arrowok="t" fillok="f" o:connecttype="none"/>
                <o:lock v:ext="edit" shapetype="t"/>
              </v:shapetype>
              <v:shape id="מחבר חץ ישר 22" o:spid="_x0000_s1026" type="#_x0000_t32" style="position:absolute;margin-left:156.45pt;margin-top:24.15pt;width:140.25pt;height: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" strokecolor="#5b9bd5 [3204]" strokeweight=".5pt">
                <v:stroke endarrow="block" joinstyle="miter"/>
              </v:shape>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79744" behindDoc="0" locked="0" layoutInCell="1" allowOverlap="1" wp14:anchorId="6F4825A8" wp14:editId="3DD98A87">
                <wp:simplePos x="0" y="0"/>
                <wp:positionH relativeFrom="column">
                  <wp:posOffset>2082165</wp:posOffset>
                </wp:positionH>
                <wp:positionV relativeFrom="paragraph">
                  <wp:posOffset>249555</wp:posOffset>
                </wp:positionV>
                <wp:extent cx="1638300" cy="571500"/>
                <wp:effectExtent l="0" t="0" r="76200" b="76200"/>
                <wp:wrapNone/>
                <wp:docPr id="21" name="מחבר חץ ישר 21"/>
                <wp:cNvGraphicFramePr/>
                <a:graphic xmlns:a="http://schemas.openxmlformats.org/drawingml/2006/main">
                  <a:graphicData uri="http://schemas.microsoft.com/office/word/2010/wordprocessingShape">
                    <wps:wsp>
                      <wps:cNvCnPr/>
                      <wps:spPr>
                        <a:xfrm>
                          <a:off x="0" y="0"/>
                          <a:ext cx="16383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9990D" id="מחבר חץ ישר 21" o:spid="_x0000_s1026" type="#_x0000_t32" style="position:absolute;margin-left:163.95pt;margin-top:19.65pt;width:129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" strokecolor="#5b9bd5 [3204]" strokeweight=".5pt">
                <v:stroke endarrow="block" joinstyle="miter"/>
              </v:shape>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77696" behindDoc="0" locked="0" layoutInCell="1" allowOverlap="1" wp14:anchorId="5DA4377B" wp14:editId="7FF14CBC">
                <wp:simplePos x="0" y="0"/>
                <wp:positionH relativeFrom="column">
                  <wp:posOffset>2148840</wp:posOffset>
                </wp:positionH>
                <wp:positionV relativeFrom="paragraph">
                  <wp:posOffset>106679</wp:posOffset>
                </wp:positionV>
                <wp:extent cx="1590675" cy="76200"/>
                <wp:effectExtent l="0" t="0" r="66675" b="95250"/>
                <wp:wrapNone/>
                <wp:docPr id="20" name="מחבר חץ ישר 20"/>
                <wp:cNvGraphicFramePr/>
                <a:graphic xmlns:a="http://schemas.openxmlformats.org/drawingml/2006/main">
                  <a:graphicData uri="http://schemas.microsoft.com/office/word/2010/wordprocessingShape">
                    <wps:wsp>
                      <wps:cNvCnPr/>
                      <wps:spPr>
                        <a:xfrm>
                          <a:off x="0" y="0"/>
                          <a:ext cx="159067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156EC" id="מחבר חץ ישר 20" o:spid="_x0000_s1026" type="#_x0000_t32" style="position:absolute;margin-left:169.2pt;margin-top:8.4pt;width:125.25pt;height: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" strokecolor="#5b9bd5 [3204]" strokeweight=".5pt">
                <v:stroke endarrow="block" joinstyle="miter"/>
              </v:shape>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76672" behindDoc="0" locked="0" layoutInCell="1" allowOverlap="1" wp14:anchorId="6719CD71" wp14:editId="63EB5FB6">
                <wp:simplePos x="0" y="0"/>
                <wp:positionH relativeFrom="column">
                  <wp:posOffset>2005964</wp:posOffset>
                </wp:positionH>
                <wp:positionV relativeFrom="paragraph">
                  <wp:posOffset>363854</wp:posOffset>
                </wp:positionV>
                <wp:extent cx="85725" cy="514350"/>
                <wp:effectExtent l="38100" t="38100" r="28575" b="19050"/>
                <wp:wrapNone/>
                <wp:docPr id="19" name="מחבר חץ ישר 19"/>
                <wp:cNvGraphicFramePr/>
                <a:graphic xmlns:a="http://schemas.openxmlformats.org/drawingml/2006/main">
                  <a:graphicData uri="http://schemas.microsoft.com/office/word/2010/wordprocessingShape">
                    <wps:wsp>
                      <wps:cNvCnPr/>
                      <wps:spPr>
                        <a:xfrm flipH="1" flipV="1">
                          <a:off x="0" y="0"/>
                          <a:ext cx="857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D52FE" id="מחבר חץ ישר 19" o:spid="_x0000_s1026" type="#_x0000_t32" style="position:absolute;margin-left:157.95pt;margin-top:28.65pt;width:6.75pt;height:40.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" strokecolor="#5b9bd5 [3204]" strokeweight=".5pt">
                <v:stroke endarrow="block" joinstyle="miter"/>
              </v:shape>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65408" behindDoc="0" locked="0" layoutInCell="1" allowOverlap="1" wp14:anchorId="57C3A607" wp14:editId="07C53D61">
                <wp:simplePos x="0" y="0"/>
                <wp:positionH relativeFrom="column">
                  <wp:posOffset>3720465</wp:posOffset>
                </wp:positionH>
                <wp:positionV relativeFrom="paragraph">
                  <wp:posOffset>11430</wp:posOffset>
                </wp:positionV>
                <wp:extent cx="400050" cy="371475"/>
                <wp:effectExtent l="0" t="0" r="19050" b="28575"/>
                <wp:wrapNone/>
                <wp:docPr id="13" name="אליפסה 13"/>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78F0A" w14:textId="77777777" w:rsidR="00841E4C" w:rsidRDefault="00841E4C" w:rsidP="00760A50">
                            <w:pPr>
                              <w:jc w:val="center"/>
                            </w:pPr>
                            <w:r>
                              <w:t>d</w:t>
                            </w:r>
                          </w:p>
                          <w:p w14:paraId="72675E61" w14:textId="77777777" w:rsidR="00841E4C" w:rsidRDefault="00841E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BFFEF4" id="אליפסה 13" o:spid="_x0000_s1028" style="position:absolute;left:0;text-align:left;margin-left:292.95pt;margin-top:.9pt;width:31.5pt;height:2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" fillcolor="#5b9bd5 [3204]" strokecolor="#1f4d78 [1604]" strokeweight="1pt">
                <v:stroke joinstyle="miter"/>
                <v:textbox>
                  <w:txbxContent>
                    <w:p w:rsidR="00841E4C" w:rsidRDefault="00841E4C" w:rsidP="00760A50">
                      <w:pPr>
                        <w:jc w:val="center"/>
                      </w:pPr>
                      <w:proofErr w:type="gramStart"/>
                      <w:r>
                        <w:t>d</w:t>
                      </w:r>
                      <w:proofErr w:type="gramEnd"/>
                    </w:p>
                    <w:p w:rsidR="00841E4C" w:rsidRDefault="00841E4C"/>
                  </w:txbxContent>
                </v:textbox>
              </v:oval>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71552" behindDoc="0" locked="0" layoutInCell="1" allowOverlap="1" wp14:anchorId="34D055C1" wp14:editId="3776AAB3">
                <wp:simplePos x="0" y="0"/>
                <wp:positionH relativeFrom="column">
                  <wp:posOffset>6749415</wp:posOffset>
                </wp:positionH>
                <wp:positionV relativeFrom="paragraph">
                  <wp:posOffset>611505</wp:posOffset>
                </wp:positionV>
                <wp:extent cx="400050" cy="371475"/>
                <wp:effectExtent l="0" t="0" r="19050" b="28575"/>
                <wp:wrapNone/>
                <wp:docPr id="16" name="אליפסה 16"/>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EA8848" id="אליפסה 16" o:spid="_x0000_s1026" style="position:absolute;margin-left:531.45pt;margin-top:48.15pt;width:31.5pt;height:29.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" fillcolor="#5b9bd5 [3204]" strokecolor="#1f4d78 [1604]" strokeweight="1pt">
                <v:stroke joinstyle="miter"/>
              </v:oval>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69504" behindDoc="0" locked="0" layoutInCell="1" allowOverlap="1" wp14:anchorId="5E7F69D8" wp14:editId="590C74FC">
                <wp:simplePos x="0" y="0"/>
                <wp:positionH relativeFrom="column">
                  <wp:posOffset>6597015</wp:posOffset>
                </wp:positionH>
                <wp:positionV relativeFrom="paragraph">
                  <wp:posOffset>459105</wp:posOffset>
                </wp:positionV>
                <wp:extent cx="400050" cy="371475"/>
                <wp:effectExtent l="0" t="0" r="19050" b="28575"/>
                <wp:wrapNone/>
                <wp:docPr id="15" name="אליפסה 15"/>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E88B45" id="אליפסה 15" o:spid="_x0000_s1026" style="position:absolute;margin-left:519.45pt;margin-top:36.15pt;width:31.5pt;height:2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" fillcolor="#5b9bd5 [3204]" strokecolor="#1f4d78 [1604]" strokeweight="1pt">
                <v:stroke joinstyle="miter"/>
              </v:oval>
            </w:pict>
          </mc:Fallback>
        </mc:AlternateContent>
      </w:r>
    </w:p>
    <w:p w14:paraId="575BAAED" w14:textId="77777777" w:rsidR="00760A50" w:rsidRDefault="00760A50" w:rsidP="00760A50">
      <w:pPr>
        <w:bidi/>
        <w:spacing w:line="360" w:lineRule="auto"/>
        <w:rPr>
          <w:rFonts w:asciiTheme="minorBidi" w:hAnsiTheme="minorBidi"/>
          <w:sz w:val="28"/>
          <w:szCs w:val="28"/>
          <w:u w:val="single"/>
          <w:rtl/>
        </w:rPr>
      </w:pPr>
      <w:r>
        <w:rPr>
          <w:rFonts w:asciiTheme="minorBidi" w:hAnsiTheme="minorBidi"/>
          <w:noProof/>
          <w:sz w:val="28"/>
          <w:szCs w:val="28"/>
          <w:u w:val="single"/>
          <w:rtl/>
        </w:rPr>
        <mc:AlternateContent>
          <mc:Choice Requires="wps">
            <w:drawing>
              <wp:anchor distT="0" distB="0" distL="114300" distR="114300" simplePos="0" relativeHeight="251675648" behindDoc="0" locked="0" layoutInCell="1" allowOverlap="1" wp14:anchorId="4DF0C881" wp14:editId="2948D85A">
                <wp:simplePos x="0" y="0"/>
                <wp:positionH relativeFrom="column">
                  <wp:posOffset>3749040</wp:posOffset>
                </wp:positionH>
                <wp:positionV relativeFrom="paragraph">
                  <wp:posOffset>307975</wp:posOffset>
                </wp:positionV>
                <wp:extent cx="400050" cy="371475"/>
                <wp:effectExtent l="0" t="0" r="19050" b="28575"/>
                <wp:wrapNone/>
                <wp:docPr id="18" name="אליפסה 18"/>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E8890" w14:textId="77777777" w:rsidR="00841E4C" w:rsidRDefault="00841E4C" w:rsidP="00760A5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E9715B" id="אליפסה 18" o:spid="_x0000_s1029" style="position:absolute;left:0;text-align:left;margin-left:295.2pt;margin-top:24.25pt;width:31.5pt;height:29.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" fillcolor="#5b9bd5 [3204]" strokecolor="#1f4d78 [1604]" strokeweight="1pt">
                <v:stroke joinstyle="miter"/>
                <v:textbox>
                  <w:txbxContent>
                    <w:p w:rsidR="00841E4C" w:rsidRDefault="00841E4C" w:rsidP="00760A50">
                      <w:pPr>
                        <w:jc w:val="center"/>
                      </w:pPr>
                      <w:proofErr w:type="gramStart"/>
                      <w:r>
                        <w:t>e</w:t>
                      </w:r>
                      <w:proofErr w:type="gramEnd"/>
                    </w:p>
                  </w:txbxContent>
                </v:textbox>
              </v:oval>
            </w:pict>
          </mc:Fallback>
        </mc:AlternateContent>
      </w:r>
    </w:p>
    <w:p w14:paraId="72B926FA" w14:textId="77777777" w:rsidR="00760A50" w:rsidRDefault="00760A50" w:rsidP="00760A50">
      <w:pPr>
        <w:bidi/>
        <w:spacing w:line="360" w:lineRule="auto"/>
        <w:rPr>
          <w:rFonts w:asciiTheme="minorBidi" w:hAnsiTheme="minorBidi"/>
          <w:sz w:val="28"/>
          <w:szCs w:val="28"/>
          <w:u w:val="single"/>
          <w:rtl/>
        </w:rPr>
      </w:pPr>
      <w:r>
        <w:rPr>
          <w:rFonts w:asciiTheme="minorBidi" w:hAnsiTheme="minorBidi"/>
          <w:noProof/>
          <w:sz w:val="28"/>
          <w:szCs w:val="28"/>
          <w:u w:val="single"/>
          <w:rtl/>
        </w:rPr>
        <mc:AlternateContent>
          <mc:Choice Requires="wps">
            <w:drawing>
              <wp:anchor distT="0" distB="0" distL="114300" distR="114300" simplePos="0" relativeHeight="251685888" behindDoc="0" locked="0" layoutInCell="1" allowOverlap="1" wp14:anchorId="6AA0C637" wp14:editId="34E11DCC">
                <wp:simplePos x="0" y="0"/>
                <wp:positionH relativeFrom="column">
                  <wp:posOffset>3846195</wp:posOffset>
                </wp:positionH>
                <wp:positionV relativeFrom="paragraph">
                  <wp:posOffset>309245</wp:posOffset>
                </wp:positionV>
                <wp:extent cx="45719" cy="323850"/>
                <wp:effectExtent l="38100" t="38100" r="50165" b="19050"/>
                <wp:wrapNone/>
                <wp:docPr id="24" name="מחבר חץ ישר 24"/>
                <wp:cNvGraphicFramePr/>
                <a:graphic xmlns:a="http://schemas.openxmlformats.org/drawingml/2006/main">
                  <a:graphicData uri="http://schemas.microsoft.com/office/word/2010/wordprocessingShape">
                    <wps:wsp>
                      <wps:cNvCnPr/>
                      <wps:spPr>
                        <a:xfrm flipV="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EE72" id="מחבר חץ ישר 24" o:spid="_x0000_s1026" type="#_x0000_t32" style="position:absolute;margin-left:302.85pt;margin-top:24.35pt;width:3.6pt;height:2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" strokecolor="#5b9bd5 [3204]" strokeweight=".5pt">
                <v:stroke endarrow="block" joinstyle="miter"/>
              </v:shape>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83840" behindDoc="0" locked="0" layoutInCell="1" allowOverlap="1" wp14:anchorId="3B40F194" wp14:editId="458085C5">
                <wp:simplePos x="0" y="0"/>
                <wp:positionH relativeFrom="column">
                  <wp:posOffset>4017646</wp:posOffset>
                </wp:positionH>
                <wp:positionV relativeFrom="paragraph">
                  <wp:posOffset>185419</wp:posOffset>
                </wp:positionV>
                <wp:extent cx="45719" cy="390525"/>
                <wp:effectExtent l="38100" t="0" r="50165" b="47625"/>
                <wp:wrapNone/>
                <wp:docPr id="23" name="מחבר חץ ישר 23"/>
                <wp:cNvGraphicFramePr/>
                <a:graphic xmlns:a="http://schemas.openxmlformats.org/drawingml/2006/main">
                  <a:graphicData uri="http://schemas.microsoft.com/office/word/2010/wordprocessingShape">
                    <wps:wsp>
                      <wps:cNvCnPr/>
                      <wps:spPr>
                        <a:xfrm flipH="1">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29F4B" id="מחבר חץ ישר 23" o:spid="_x0000_s1026" type="#_x0000_t32" style="position:absolute;margin-left:316.35pt;margin-top:14.6pt;width:3.6pt;height:30.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" strokecolor="#5b9bd5 [3204]" strokeweight=".5pt">
                <v:stroke endarrow="block" joinstyle="miter"/>
              </v:shape>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73600" behindDoc="0" locked="0" layoutInCell="1" allowOverlap="1" wp14:anchorId="6E98A996" wp14:editId="71AEC338">
                <wp:simplePos x="0" y="0"/>
                <wp:positionH relativeFrom="column">
                  <wp:posOffset>1916430</wp:posOffset>
                </wp:positionH>
                <wp:positionV relativeFrom="paragraph">
                  <wp:posOffset>46990</wp:posOffset>
                </wp:positionV>
                <wp:extent cx="400050" cy="371475"/>
                <wp:effectExtent l="0" t="0" r="19050" b="28575"/>
                <wp:wrapNone/>
                <wp:docPr id="17" name="אליפסה 17"/>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69EF8" w14:textId="77777777" w:rsidR="00841E4C" w:rsidRDefault="00841E4C" w:rsidP="00760A5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E9715B" id="אליפסה 17" o:spid="_x0000_s1030" style="position:absolute;left:0;text-align:left;margin-left:150.9pt;margin-top:3.7pt;width:31.5pt;height:29.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" fillcolor="#5b9bd5 [3204]" strokecolor="#1f4d78 [1604]" strokeweight="1pt">
                <v:stroke joinstyle="miter"/>
                <v:textbox>
                  <w:txbxContent>
                    <w:p w:rsidR="00841E4C" w:rsidRDefault="00841E4C" w:rsidP="00760A50">
                      <w:pPr>
                        <w:jc w:val="center"/>
                      </w:pPr>
                      <w:proofErr w:type="gramStart"/>
                      <w:r>
                        <w:t>b</w:t>
                      </w:r>
                      <w:proofErr w:type="gramEnd"/>
                    </w:p>
                  </w:txbxContent>
                </v:textbox>
              </v:oval>
            </w:pict>
          </mc:Fallback>
        </mc:AlternateContent>
      </w:r>
    </w:p>
    <w:p w14:paraId="44193FB4" w14:textId="77777777" w:rsidR="00760A50" w:rsidRDefault="00760A50" w:rsidP="00760A50">
      <w:pPr>
        <w:bidi/>
        <w:spacing w:line="360" w:lineRule="auto"/>
        <w:rPr>
          <w:rFonts w:asciiTheme="minorBidi" w:hAnsiTheme="minorBidi"/>
          <w:sz w:val="28"/>
          <w:szCs w:val="28"/>
          <w:u w:val="single"/>
          <w:rtl/>
        </w:rPr>
      </w:pPr>
      <w:r>
        <w:rPr>
          <w:rFonts w:asciiTheme="minorBidi" w:hAnsiTheme="minorBidi"/>
          <w:noProof/>
          <w:sz w:val="28"/>
          <w:szCs w:val="28"/>
          <w:u w:val="single"/>
          <w:rtl/>
        </w:rPr>
        <mc:AlternateContent>
          <mc:Choice Requires="wps">
            <w:drawing>
              <wp:anchor distT="0" distB="0" distL="114300" distR="114300" simplePos="0" relativeHeight="251667456" behindDoc="0" locked="0" layoutInCell="1" allowOverlap="1" wp14:anchorId="5884328E" wp14:editId="62944B20">
                <wp:simplePos x="0" y="0"/>
                <wp:positionH relativeFrom="column">
                  <wp:posOffset>3745230</wp:posOffset>
                </wp:positionH>
                <wp:positionV relativeFrom="paragraph">
                  <wp:posOffset>174625</wp:posOffset>
                </wp:positionV>
                <wp:extent cx="400050" cy="371475"/>
                <wp:effectExtent l="0" t="0" r="19050" b="28575"/>
                <wp:wrapNone/>
                <wp:docPr id="14" name="אליפסה 14"/>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68E98" w14:textId="77777777" w:rsidR="00841E4C" w:rsidRDefault="00841E4C" w:rsidP="00760A50">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BFFEF4" id="אליפסה 14" o:spid="_x0000_s1031" style="position:absolute;left:0;text-align:left;margin-left:294.9pt;margin-top:13.75pt;width:31.5pt;height:2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" fillcolor="#5b9bd5 [3204]" strokecolor="#1f4d78 [1604]" strokeweight="1pt">
                <v:stroke joinstyle="miter"/>
                <v:textbox>
                  <w:txbxContent>
                    <w:p w:rsidR="00841E4C" w:rsidRDefault="00841E4C" w:rsidP="00760A50">
                      <w:pPr>
                        <w:jc w:val="center"/>
                      </w:pPr>
                      <w:proofErr w:type="gramStart"/>
                      <w:r>
                        <w:t>f</w:t>
                      </w:r>
                      <w:proofErr w:type="gramEnd"/>
                    </w:p>
                  </w:txbxContent>
                </v:textbox>
              </v:oval>
            </w:pict>
          </mc:Fallback>
        </mc:AlternateContent>
      </w:r>
    </w:p>
    <w:p w14:paraId="17ADB209" w14:textId="77777777" w:rsidR="00760A50" w:rsidRPr="00760A50" w:rsidRDefault="00760A50" w:rsidP="00760A50">
      <w:pPr>
        <w:bidi/>
        <w:spacing w:line="360" w:lineRule="auto"/>
        <w:rPr>
          <w:rFonts w:asciiTheme="minorBidi" w:hAnsiTheme="minorBidi"/>
          <w:sz w:val="28"/>
          <w:szCs w:val="28"/>
          <w:u w:val="single"/>
          <w:rtl/>
        </w:rPr>
      </w:pPr>
    </w:p>
    <w:p w14:paraId="7D93CE58" w14:textId="77777777" w:rsidR="00F437E9" w:rsidRPr="00841E4C" w:rsidRDefault="00841E4C" w:rsidP="00841E4C">
      <w:pPr>
        <w:bidi/>
        <w:rPr>
          <w:sz w:val="28"/>
          <w:szCs w:val="28"/>
          <w:u w:val="single"/>
          <w:rtl/>
        </w:rPr>
      </w:pPr>
      <w:r>
        <w:rPr>
          <w:rFonts w:hint="cs"/>
          <w:sz w:val="28"/>
          <w:szCs w:val="28"/>
          <w:u w:val="single"/>
          <w:rtl/>
        </w:rPr>
        <w:t>סופר גרף</w:t>
      </w:r>
      <w:r w:rsidR="00F437E9">
        <w:rPr>
          <w:noProof/>
          <w:rtl/>
        </w:rPr>
        <mc:AlternateContent>
          <mc:Choice Requires="wps">
            <w:drawing>
              <wp:anchor distT="0" distB="0" distL="114300" distR="114300" simplePos="0" relativeHeight="251697152" behindDoc="0" locked="0" layoutInCell="1" allowOverlap="1" wp14:anchorId="6E12E6C9" wp14:editId="662C96E4">
                <wp:simplePos x="0" y="0"/>
                <wp:positionH relativeFrom="column">
                  <wp:posOffset>2720340</wp:posOffset>
                </wp:positionH>
                <wp:positionV relativeFrom="paragraph">
                  <wp:posOffset>209550</wp:posOffset>
                </wp:positionV>
                <wp:extent cx="733425" cy="590550"/>
                <wp:effectExtent l="0" t="0" r="28575" b="19050"/>
                <wp:wrapNone/>
                <wp:docPr id="35" name="מלבן מעוגל 35"/>
                <wp:cNvGraphicFramePr/>
                <a:graphic xmlns:a="http://schemas.openxmlformats.org/drawingml/2006/main">
                  <a:graphicData uri="http://schemas.microsoft.com/office/word/2010/wordprocessingShape">
                    <wps:wsp>
                      <wps:cNvSpPr/>
                      <wps:spPr>
                        <a:xfrm>
                          <a:off x="0" y="0"/>
                          <a:ext cx="733425" cy="590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FFDF2A" id="מלבן מעוגל 35" o:spid="_x0000_s1026" style="position:absolute;margin-left:214.2pt;margin-top:16.5pt;width:57.75pt;height:46.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" filled="f" strokecolor="#1f4d78 [1604]" strokeweight="1pt">
                <v:stroke joinstyle="miter"/>
              </v:roundrect>
            </w:pict>
          </mc:Fallback>
        </mc:AlternateContent>
      </w:r>
      <w:r>
        <w:rPr>
          <w:rFonts w:hint="cs"/>
          <w:sz w:val="28"/>
          <w:szCs w:val="28"/>
          <w:u w:val="single"/>
          <w:rtl/>
        </w:rPr>
        <w:t>:</w:t>
      </w:r>
    </w:p>
    <w:p w14:paraId="2A600653" w14:textId="77777777" w:rsidR="00F437E9" w:rsidRDefault="00F437E9" w:rsidP="00F437E9">
      <w:pPr>
        <w:bidi/>
        <w:rPr>
          <w:rtl/>
        </w:rPr>
      </w:pPr>
      <w:r>
        <w:rPr>
          <w:rFonts w:asciiTheme="minorBidi" w:hAnsiTheme="minorBidi"/>
          <w:noProof/>
          <w:sz w:val="28"/>
          <w:szCs w:val="28"/>
          <w:u w:val="single"/>
          <w:rtl/>
        </w:rPr>
        <mc:AlternateContent>
          <mc:Choice Requires="wps">
            <w:drawing>
              <wp:anchor distT="0" distB="0" distL="114300" distR="114300" simplePos="0" relativeHeight="251703296" behindDoc="0" locked="0" layoutInCell="1" allowOverlap="1" wp14:anchorId="57A59BFE" wp14:editId="075E4016">
                <wp:simplePos x="0" y="0"/>
                <wp:positionH relativeFrom="column">
                  <wp:posOffset>2878455</wp:posOffset>
                </wp:positionH>
                <wp:positionV relativeFrom="paragraph">
                  <wp:posOffset>61595</wp:posOffset>
                </wp:positionV>
                <wp:extent cx="400050" cy="371475"/>
                <wp:effectExtent l="0" t="0" r="19050" b="28575"/>
                <wp:wrapNone/>
                <wp:docPr id="39" name="אליפסה 39"/>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9F57E" w14:textId="77777777" w:rsidR="00841E4C" w:rsidRDefault="00841E4C" w:rsidP="00F437E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960BB2" id="אליפסה 39" o:spid="_x0000_s1032" style="position:absolute;left:0;text-align:left;margin-left:226.65pt;margin-top:4.85pt;width:31.5pt;height:29.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" fillcolor="#5b9bd5 [3204]" strokecolor="#1f4d78 [1604]" strokeweight="1pt">
                <v:stroke joinstyle="miter"/>
                <v:textbox>
                  <w:txbxContent>
                    <w:p w:rsidR="00841E4C" w:rsidRDefault="00841E4C" w:rsidP="00F437E9">
                      <w:pPr>
                        <w:jc w:val="center"/>
                      </w:pPr>
                      <w:proofErr w:type="gramStart"/>
                      <w:r>
                        <w:t>c</w:t>
                      </w:r>
                      <w:proofErr w:type="gramEnd"/>
                    </w:p>
                  </w:txbxContent>
                </v:textbox>
              </v:oval>
            </w:pict>
          </mc:Fallback>
        </mc:AlternateContent>
      </w:r>
    </w:p>
    <w:p w14:paraId="40DF5779" w14:textId="77777777" w:rsidR="00F437E9" w:rsidRDefault="00F437E9" w:rsidP="00F437E9">
      <w:pPr>
        <w:bidi/>
        <w:rPr>
          <w:rtl/>
        </w:rPr>
      </w:pPr>
      <w:r>
        <w:rPr>
          <w:rFonts w:asciiTheme="minorBidi" w:hAnsiTheme="minorBidi"/>
          <w:noProof/>
          <w:sz w:val="28"/>
          <w:szCs w:val="28"/>
          <w:u w:val="single"/>
          <w:rtl/>
        </w:rPr>
        <mc:AlternateContent>
          <mc:Choice Requires="wps">
            <w:drawing>
              <wp:anchor distT="0" distB="0" distL="114300" distR="114300" simplePos="0" relativeHeight="251705344" behindDoc="0" locked="0" layoutInCell="1" allowOverlap="1" wp14:anchorId="45CD332E" wp14:editId="6C314579">
                <wp:simplePos x="0" y="0"/>
                <wp:positionH relativeFrom="column">
                  <wp:posOffset>3821430</wp:posOffset>
                </wp:positionH>
                <wp:positionV relativeFrom="paragraph">
                  <wp:posOffset>156845</wp:posOffset>
                </wp:positionV>
                <wp:extent cx="400050" cy="371475"/>
                <wp:effectExtent l="0" t="0" r="19050" b="28575"/>
                <wp:wrapNone/>
                <wp:docPr id="40" name="אליפסה 40"/>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8920A" w14:textId="77777777" w:rsidR="00841E4C" w:rsidRDefault="00841E4C" w:rsidP="00F437E9">
                            <w:pPr>
                              <w:jc w:val="center"/>
                            </w:pPr>
                            <w:r>
                              <w:t>d</w:t>
                            </w:r>
                          </w:p>
                          <w:p w14:paraId="3F973EFB" w14:textId="77777777" w:rsidR="00841E4C" w:rsidRDefault="00841E4C" w:rsidP="00F437E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15FEF4" id="אליפסה 40" o:spid="_x0000_s1033" style="position:absolute;left:0;text-align:left;margin-left:300.9pt;margin-top:12.35pt;width:31.5pt;height:29.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" fillcolor="#5b9bd5 [3204]" strokecolor="#1f4d78 [1604]" strokeweight="1pt">
                <v:stroke joinstyle="miter"/>
                <v:textbox>
                  <w:txbxContent>
                    <w:p w:rsidR="00841E4C" w:rsidRDefault="00841E4C" w:rsidP="00F437E9">
                      <w:pPr>
                        <w:jc w:val="center"/>
                      </w:pPr>
                      <w:proofErr w:type="gramStart"/>
                      <w:r>
                        <w:t>d</w:t>
                      </w:r>
                      <w:proofErr w:type="gramEnd"/>
                    </w:p>
                    <w:p w:rsidR="00841E4C" w:rsidRDefault="00841E4C" w:rsidP="00F437E9"/>
                  </w:txbxContent>
                </v:textbox>
              </v:oval>
            </w:pict>
          </mc:Fallback>
        </mc:AlternateContent>
      </w:r>
      <w:r>
        <w:rPr>
          <w:rFonts w:asciiTheme="minorBidi" w:hAnsiTheme="minorBidi"/>
          <w:noProof/>
          <w:sz w:val="28"/>
          <w:szCs w:val="28"/>
          <w:u w:val="single"/>
          <w:rtl/>
        </w:rPr>
        <mc:AlternateContent>
          <mc:Choice Requires="wps">
            <w:drawing>
              <wp:anchor distT="0" distB="0" distL="114300" distR="114300" simplePos="0" relativeHeight="251699200" behindDoc="0" locked="0" layoutInCell="1" allowOverlap="1" wp14:anchorId="39432406" wp14:editId="5FC9D7C3">
                <wp:simplePos x="0" y="0"/>
                <wp:positionH relativeFrom="column">
                  <wp:posOffset>1857375</wp:posOffset>
                </wp:positionH>
                <wp:positionV relativeFrom="paragraph">
                  <wp:posOffset>132715</wp:posOffset>
                </wp:positionV>
                <wp:extent cx="400050" cy="371475"/>
                <wp:effectExtent l="0" t="0" r="19050" b="28575"/>
                <wp:wrapNone/>
                <wp:docPr id="36" name="אליפסה 36"/>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58B20" w14:textId="77777777" w:rsidR="00841E4C" w:rsidRDefault="00841E4C" w:rsidP="00F437E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0F2B57" id="אליפסה 36" o:spid="_x0000_s1034" style="position:absolute;left:0;text-align:left;margin-left:146.25pt;margin-top:10.45pt;width:31.5pt;height:29.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" fillcolor="#5b9bd5 [3204]" strokecolor="#1f4d78 [1604]" strokeweight="1pt">
                <v:stroke joinstyle="miter"/>
                <v:textbox>
                  <w:txbxContent>
                    <w:p w:rsidR="00841E4C" w:rsidRDefault="00841E4C" w:rsidP="00F437E9">
                      <w:pPr>
                        <w:jc w:val="center"/>
                      </w:pPr>
                      <w:proofErr w:type="gramStart"/>
                      <w:r>
                        <w:t>a</w:t>
                      </w:r>
                      <w:proofErr w:type="gramEnd"/>
                    </w:p>
                  </w:txbxContent>
                </v:textbox>
              </v:oval>
            </w:pict>
          </mc:Fallback>
        </mc:AlternateContent>
      </w:r>
      <w:r>
        <w:rPr>
          <w:noProof/>
          <w:rtl/>
        </w:rPr>
        <mc:AlternateContent>
          <mc:Choice Requires="wps">
            <w:drawing>
              <wp:anchor distT="0" distB="0" distL="114300" distR="114300" simplePos="0" relativeHeight="251688960" behindDoc="0" locked="0" layoutInCell="1" allowOverlap="1" wp14:anchorId="5D674F05" wp14:editId="5F4F6455">
                <wp:simplePos x="0" y="0"/>
                <wp:positionH relativeFrom="column">
                  <wp:posOffset>3644265</wp:posOffset>
                </wp:positionH>
                <wp:positionV relativeFrom="paragraph">
                  <wp:posOffset>12065</wp:posOffset>
                </wp:positionV>
                <wp:extent cx="733425" cy="590550"/>
                <wp:effectExtent l="0" t="0" r="28575" b="19050"/>
                <wp:wrapNone/>
                <wp:docPr id="31" name="מלבן מעוגל 31"/>
                <wp:cNvGraphicFramePr/>
                <a:graphic xmlns:a="http://schemas.openxmlformats.org/drawingml/2006/main">
                  <a:graphicData uri="http://schemas.microsoft.com/office/word/2010/wordprocessingShape">
                    <wps:wsp>
                      <wps:cNvSpPr/>
                      <wps:spPr>
                        <a:xfrm>
                          <a:off x="0" y="0"/>
                          <a:ext cx="733425" cy="590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DB967C" id="מלבן מעוגל 31" o:spid="_x0000_s1026" style="position:absolute;margin-left:286.95pt;margin-top:.95pt;width:57.75pt;height:46.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" filled="f" strokecolor="#1f4d78 [1604]" strokeweight="1pt">
                <v:stroke joinstyle="miter"/>
              </v:roundrect>
            </w:pict>
          </mc:Fallback>
        </mc:AlternateContent>
      </w:r>
      <w:r>
        <w:rPr>
          <w:noProof/>
          <w:rtl/>
        </w:rPr>
        <mc:AlternateContent>
          <mc:Choice Requires="wps">
            <w:drawing>
              <wp:anchor distT="0" distB="0" distL="114300" distR="114300" simplePos="0" relativeHeight="251695104" behindDoc="0" locked="0" layoutInCell="1" allowOverlap="1" wp14:anchorId="03C8F1D7" wp14:editId="4EF27A3B">
                <wp:simplePos x="0" y="0"/>
                <wp:positionH relativeFrom="column">
                  <wp:posOffset>1691640</wp:posOffset>
                </wp:positionH>
                <wp:positionV relativeFrom="paragraph">
                  <wp:posOffset>12065</wp:posOffset>
                </wp:positionV>
                <wp:extent cx="733425" cy="590550"/>
                <wp:effectExtent l="0" t="0" r="28575" b="19050"/>
                <wp:wrapNone/>
                <wp:docPr id="34" name="מלבן מעוגל 34"/>
                <wp:cNvGraphicFramePr/>
                <a:graphic xmlns:a="http://schemas.openxmlformats.org/drawingml/2006/main">
                  <a:graphicData uri="http://schemas.microsoft.com/office/word/2010/wordprocessingShape">
                    <wps:wsp>
                      <wps:cNvSpPr/>
                      <wps:spPr>
                        <a:xfrm>
                          <a:off x="0" y="0"/>
                          <a:ext cx="733425" cy="590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772BC9" id="מלבן מעוגל 34" o:spid="_x0000_s1026" style="position:absolute;margin-left:133.2pt;margin-top:.95pt;width:57.75pt;height:46.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" filled="f" strokecolor="#1f4d78 [1604]" strokeweight="1pt">
                <v:stroke joinstyle="miter"/>
              </v:roundrect>
            </w:pict>
          </mc:Fallback>
        </mc:AlternateContent>
      </w:r>
      <w:r>
        <w:rPr>
          <w:noProof/>
          <w:rtl/>
        </w:rPr>
        <mc:AlternateContent>
          <mc:Choice Requires="wps">
            <w:drawing>
              <wp:anchor distT="0" distB="0" distL="114300" distR="114300" simplePos="0" relativeHeight="251691008" behindDoc="0" locked="0" layoutInCell="1" allowOverlap="1" wp14:anchorId="4747FAF5" wp14:editId="2F735475">
                <wp:simplePos x="0" y="0"/>
                <wp:positionH relativeFrom="column">
                  <wp:posOffset>9387840</wp:posOffset>
                </wp:positionH>
                <wp:positionV relativeFrom="paragraph">
                  <wp:posOffset>-635</wp:posOffset>
                </wp:positionV>
                <wp:extent cx="733425" cy="590550"/>
                <wp:effectExtent l="0" t="0" r="28575" b="19050"/>
                <wp:wrapNone/>
                <wp:docPr id="32" name="מלבן מעוגל 32"/>
                <wp:cNvGraphicFramePr/>
                <a:graphic xmlns:a="http://schemas.openxmlformats.org/drawingml/2006/main">
                  <a:graphicData uri="http://schemas.microsoft.com/office/word/2010/wordprocessingShape">
                    <wps:wsp>
                      <wps:cNvSpPr/>
                      <wps:spPr>
                        <a:xfrm>
                          <a:off x="0" y="0"/>
                          <a:ext cx="7334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A28153" id="מלבן מעוגל 32" o:spid="_x0000_s1026" style="position:absolute;margin-left:739.2pt;margin-top:-.05pt;width:57.75pt;height:46.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" fillcolor="#5b9bd5 [3204]" strokecolor="#1f4d78 [1604]" strokeweight="1pt">
                <v:stroke joinstyle="miter"/>
              </v:roundrect>
            </w:pict>
          </mc:Fallback>
        </mc:AlternateContent>
      </w:r>
    </w:p>
    <w:p w14:paraId="532B9512" w14:textId="77777777" w:rsidR="00F437E9" w:rsidRDefault="00841E4C" w:rsidP="00F437E9">
      <w:pPr>
        <w:bidi/>
        <w:rPr>
          <w:rtl/>
        </w:rPr>
      </w:pPr>
      <w:r>
        <w:rPr>
          <w:noProof/>
          <w:rtl/>
        </w:rPr>
        <mc:AlternateContent>
          <mc:Choice Requires="wps">
            <w:drawing>
              <wp:anchor distT="0" distB="0" distL="114300" distR="114300" simplePos="0" relativeHeight="251710464" behindDoc="0" locked="0" layoutInCell="1" allowOverlap="1" wp14:anchorId="767BE2F8" wp14:editId="09BF3577">
                <wp:simplePos x="0" y="0"/>
                <wp:positionH relativeFrom="column">
                  <wp:posOffset>2444115</wp:posOffset>
                </wp:positionH>
                <wp:positionV relativeFrom="paragraph">
                  <wp:posOffset>80010</wp:posOffset>
                </wp:positionV>
                <wp:extent cx="1200150" cy="19050"/>
                <wp:effectExtent l="0" t="57150" r="19050" b="95250"/>
                <wp:wrapNone/>
                <wp:docPr id="43" name="מחבר חץ ישר 43"/>
                <wp:cNvGraphicFramePr/>
                <a:graphic xmlns:a="http://schemas.openxmlformats.org/drawingml/2006/main">
                  <a:graphicData uri="http://schemas.microsoft.com/office/word/2010/wordprocessingShape">
                    <wps:wsp>
                      <wps:cNvCnPr/>
                      <wps:spPr>
                        <a:xfrm>
                          <a:off x="0" y="0"/>
                          <a:ext cx="12001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45981" id="מחבר חץ ישר 43" o:spid="_x0000_s1026" type="#_x0000_t32" style="position:absolute;margin-left:192.45pt;margin-top:6.3pt;width:94.5pt;height: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" strokecolor="#5b9bd5 [3204]" strokeweight=".5pt">
                <v:stroke endarrow="block" joinstyle="miter"/>
              </v:shape>
            </w:pict>
          </mc:Fallback>
        </mc:AlternateContent>
      </w:r>
    </w:p>
    <w:p w14:paraId="4A02C4C1" w14:textId="77777777" w:rsidR="00F437E9" w:rsidRDefault="00841E4C" w:rsidP="00F437E9">
      <w:pPr>
        <w:bidi/>
        <w:rPr>
          <w:rtl/>
        </w:rPr>
      </w:pPr>
      <w:r>
        <w:rPr>
          <w:noProof/>
          <w:rtl/>
        </w:rPr>
        <mc:AlternateContent>
          <mc:Choice Requires="wps">
            <w:drawing>
              <wp:anchor distT="0" distB="0" distL="114300" distR="114300" simplePos="0" relativeHeight="251715584" behindDoc="0" locked="0" layoutInCell="1" allowOverlap="1" wp14:anchorId="0772C2F7" wp14:editId="58AE4210">
                <wp:simplePos x="0" y="0"/>
                <wp:positionH relativeFrom="column">
                  <wp:posOffset>2160270</wp:posOffset>
                </wp:positionH>
                <wp:positionV relativeFrom="paragraph">
                  <wp:posOffset>42545</wp:posOffset>
                </wp:positionV>
                <wp:extent cx="45085" cy="295275"/>
                <wp:effectExtent l="57150" t="38100" r="50165" b="28575"/>
                <wp:wrapSquare wrapText="bothSides"/>
                <wp:docPr id="46" name="מחבר חץ ישר 46"/>
                <wp:cNvGraphicFramePr/>
                <a:graphic xmlns:a="http://schemas.openxmlformats.org/drawingml/2006/main">
                  <a:graphicData uri="http://schemas.microsoft.com/office/word/2010/wordprocessingShape">
                    <wps:wsp>
                      <wps:cNvCnPr/>
                      <wps:spPr>
                        <a:xfrm flipH="1" flipV="1">
                          <a:off x="0" y="0"/>
                          <a:ext cx="4508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754A3" id="מחבר חץ ישר 46" o:spid="_x0000_s1026" type="#_x0000_t32" style="position:absolute;margin-left:170.1pt;margin-top:3.35pt;width:3.55pt;height:23.2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" strokecolor="#5b9bd5 [3204]" strokeweight=".5pt">
                <v:stroke endarrow="block" joinstyle="miter"/>
                <w10:wrap type="square"/>
              </v:shape>
            </w:pict>
          </mc:Fallback>
        </mc:AlternateContent>
      </w:r>
      <w:r>
        <w:rPr>
          <w:noProof/>
          <w:rtl/>
        </w:rPr>
        <mc:AlternateContent>
          <mc:Choice Requires="wps">
            <w:drawing>
              <wp:anchor distT="0" distB="0" distL="114300" distR="114300" simplePos="0" relativeHeight="251713536" behindDoc="0" locked="0" layoutInCell="1" allowOverlap="1" wp14:anchorId="302952D4" wp14:editId="3C5B61E3">
                <wp:simplePos x="0" y="0"/>
                <wp:positionH relativeFrom="column">
                  <wp:posOffset>2415539</wp:posOffset>
                </wp:positionH>
                <wp:positionV relativeFrom="paragraph">
                  <wp:posOffset>14605</wp:posOffset>
                </wp:positionV>
                <wp:extent cx="1209675" cy="619125"/>
                <wp:effectExtent l="0" t="0" r="66675" b="47625"/>
                <wp:wrapNone/>
                <wp:docPr id="45" name="מחבר חץ ישר 45"/>
                <wp:cNvGraphicFramePr/>
                <a:graphic xmlns:a="http://schemas.openxmlformats.org/drawingml/2006/main">
                  <a:graphicData uri="http://schemas.microsoft.com/office/word/2010/wordprocessingShape">
                    <wps:wsp>
                      <wps:cNvCnPr/>
                      <wps:spPr>
                        <a:xfrm>
                          <a:off x="0" y="0"/>
                          <a:ext cx="120967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695FA" id="מחבר חץ ישר 45" o:spid="_x0000_s1026" type="#_x0000_t32" style="position:absolute;margin-left:190.2pt;margin-top:1.15pt;width:95.25pt;height:48.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" strokecolor="#5b9bd5 [3204]" strokeweight=".5pt">
                <v:stroke endarrow="block" joinstyle="miter"/>
              </v:shape>
            </w:pict>
          </mc:Fallback>
        </mc:AlternateContent>
      </w:r>
    </w:p>
    <w:p w14:paraId="67430B8F" w14:textId="77777777" w:rsidR="00F437E9" w:rsidRDefault="00841E4C" w:rsidP="00F437E9">
      <w:pPr>
        <w:bidi/>
        <w:rPr>
          <w:rtl/>
        </w:rPr>
      </w:pPr>
      <w:r>
        <w:rPr>
          <w:noProof/>
          <w:rtl/>
        </w:rPr>
        <mc:AlternateContent>
          <mc:Choice Requires="wps">
            <w:drawing>
              <wp:anchor distT="0" distB="0" distL="114300" distR="114300" simplePos="0" relativeHeight="251712512" behindDoc="0" locked="0" layoutInCell="1" allowOverlap="1" wp14:anchorId="18C71743" wp14:editId="28D417FE">
                <wp:simplePos x="0" y="0"/>
                <wp:positionH relativeFrom="column">
                  <wp:posOffset>6920865</wp:posOffset>
                </wp:positionH>
                <wp:positionV relativeFrom="paragraph">
                  <wp:posOffset>56515</wp:posOffset>
                </wp:positionV>
                <wp:extent cx="1200150" cy="19050"/>
                <wp:effectExtent l="0" t="57150" r="19050" b="95250"/>
                <wp:wrapNone/>
                <wp:docPr id="44" name="מחבר חץ ישר 44"/>
                <wp:cNvGraphicFramePr/>
                <a:graphic xmlns:a="http://schemas.openxmlformats.org/drawingml/2006/main">
                  <a:graphicData uri="http://schemas.microsoft.com/office/word/2010/wordprocessingShape">
                    <wps:wsp>
                      <wps:cNvCnPr/>
                      <wps:spPr>
                        <a:xfrm>
                          <a:off x="0" y="0"/>
                          <a:ext cx="12001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02CFC" id="מחבר חץ ישר 44" o:spid="_x0000_s1026" type="#_x0000_t32" style="position:absolute;margin-left:544.95pt;margin-top:4.45pt;width:94.5pt;height: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" strokecolor="#5b9bd5 [3204]" strokeweight=".5pt">
                <v:stroke endarrow="block" joinstyle="miter"/>
              </v:shape>
            </w:pict>
          </mc:Fallback>
        </mc:AlternateContent>
      </w:r>
      <w:r w:rsidR="00F437E9">
        <w:rPr>
          <w:rFonts w:asciiTheme="minorBidi" w:hAnsiTheme="minorBidi"/>
          <w:noProof/>
          <w:sz w:val="28"/>
          <w:szCs w:val="28"/>
          <w:u w:val="single"/>
          <w:rtl/>
        </w:rPr>
        <mc:AlternateContent>
          <mc:Choice Requires="wps">
            <w:drawing>
              <wp:anchor distT="0" distB="0" distL="114300" distR="114300" simplePos="0" relativeHeight="251707392" behindDoc="0" locked="0" layoutInCell="1" allowOverlap="1" wp14:anchorId="6BA93D05" wp14:editId="5696C92C">
                <wp:simplePos x="0" y="0"/>
                <wp:positionH relativeFrom="column">
                  <wp:posOffset>3830955</wp:posOffset>
                </wp:positionH>
                <wp:positionV relativeFrom="paragraph">
                  <wp:posOffset>122555</wp:posOffset>
                </wp:positionV>
                <wp:extent cx="400050" cy="371475"/>
                <wp:effectExtent l="0" t="0" r="19050" b="28575"/>
                <wp:wrapNone/>
                <wp:docPr id="41" name="אליפסה 41"/>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87EC8" w14:textId="77777777" w:rsidR="00841E4C" w:rsidRDefault="00841E4C" w:rsidP="00F437E9">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02A7DA" id="אליפסה 41" o:spid="_x0000_s1035" style="position:absolute;left:0;text-align:left;margin-left:301.65pt;margin-top:9.65pt;width:31.5pt;height:29.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" fillcolor="#5b9bd5 [3204]" strokecolor="#1f4d78 [1604]" strokeweight="1pt">
                <v:stroke joinstyle="miter"/>
                <v:textbox>
                  <w:txbxContent>
                    <w:p w:rsidR="00841E4C" w:rsidRDefault="00841E4C" w:rsidP="00F437E9">
                      <w:pPr>
                        <w:jc w:val="center"/>
                      </w:pPr>
                      <w:proofErr w:type="gramStart"/>
                      <w:r>
                        <w:t>e</w:t>
                      </w:r>
                      <w:proofErr w:type="gramEnd"/>
                    </w:p>
                  </w:txbxContent>
                </v:textbox>
              </v:oval>
            </w:pict>
          </mc:Fallback>
        </mc:AlternateContent>
      </w:r>
      <w:r w:rsidR="00F437E9">
        <w:rPr>
          <w:rFonts w:asciiTheme="minorBidi" w:hAnsiTheme="minorBidi"/>
          <w:noProof/>
          <w:sz w:val="28"/>
          <w:szCs w:val="28"/>
          <w:u w:val="single"/>
          <w:rtl/>
        </w:rPr>
        <mc:AlternateContent>
          <mc:Choice Requires="wps">
            <w:drawing>
              <wp:anchor distT="0" distB="0" distL="114300" distR="114300" simplePos="0" relativeHeight="251701248" behindDoc="0" locked="0" layoutInCell="1" allowOverlap="1" wp14:anchorId="71B08D99" wp14:editId="1D352703">
                <wp:simplePos x="0" y="0"/>
                <wp:positionH relativeFrom="column">
                  <wp:posOffset>1996440</wp:posOffset>
                </wp:positionH>
                <wp:positionV relativeFrom="paragraph">
                  <wp:posOffset>168275</wp:posOffset>
                </wp:positionV>
                <wp:extent cx="400050" cy="371475"/>
                <wp:effectExtent l="0" t="0" r="19050" b="28575"/>
                <wp:wrapSquare wrapText="bothSides"/>
                <wp:docPr id="37" name="אליפסה 37"/>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183D7" w14:textId="77777777" w:rsidR="00841E4C" w:rsidRDefault="00841E4C" w:rsidP="00F437E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0A582A" id="אליפסה 37" o:spid="_x0000_s1036" style="position:absolute;left:0;text-align:left;margin-left:157.2pt;margin-top:13.25pt;width:31.5pt;height:29.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" fillcolor="#5b9bd5 [3204]" strokecolor="#1f4d78 [1604]" strokeweight="1pt">
                <v:stroke joinstyle="miter"/>
                <v:textbox>
                  <w:txbxContent>
                    <w:p w:rsidR="00841E4C" w:rsidRDefault="00841E4C" w:rsidP="00F437E9">
                      <w:pPr>
                        <w:jc w:val="center"/>
                      </w:pPr>
                      <w:proofErr w:type="gramStart"/>
                      <w:r>
                        <w:t>b</w:t>
                      </w:r>
                      <w:proofErr w:type="gramEnd"/>
                    </w:p>
                  </w:txbxContent>
                </v:textbox>
                <w10:wrap type="square"/>
              </v:oval>
            </w:pict>
          </mc:Fallback>
        </mc:AlternateContent>
      </w:r>
      <w:r w:rsidR="00F437E9">
        <w:rPr>
          <w:noProof/>
          <w:rtl/>
        </w:rPr>
        <mc:AlternateContent>
          <mc:Choice Requires="wps">
            <w:drawing>
              <wp:anchor distT="0" distB="0" distL="114300" distR="114300" simplePos="0" relativeHeight="251693056" behindDoc="0" locked="0" layoutInCell="1" allowOverlap="1" wp14:anchorId="1B265E75" wp14:editId="2A02631B">
                <wp:simplePos x="0" y="0"/>
                <wp:positionH relativeFrom="column">
                  <wp:posOffset>1844040</wp:posOffset>
                </wp:positionH>
                <wp:positionV relativeFrom="paragraph">
                  <wp:posOffset>63500</wp:posOffset>
                </wp:positionV>
                <wp:extent cx="733425" cy="590550"/>
                <wp:effectExtent l="0" t="0" r="28575" b="19050"/>
                <wp:wrapSquare wrapText="bothSides"/>
                <wp:docPr id="33" name="מלבן מעוגל 33"/>
                <wp:cNvGraphicFramePr/>
                <a:graphic xmlns:a="http://schemas.openxmlformats.org/drawingml/2006/main">
                  <a:graphicData uri="http://schemas.microsoft.com/office/word/2010/wordprocessingShape">
                    <wps:wsp>
                      <wps:cNvSpPr/>
                      <wps:spPr>
                        <a:xfrm>
                          <a:off x="0" y="0"/>
                          <a:ext cx="733425" cy="590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91B3C8" id="מלבן מעוגל 33" o:spid="_x0000_s1026" style="position:absolute;margin-left:145.2pt;margin-top:5pt;width:57.75pt;height:46.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" filled="f" strokecolor="#1f4d78 [1604]" strokeweight="1pt">
                <v:stroke joinstyle="miter"/>
                <w10:wrap type="square"/>
              </v:roundrect>
            </w:pict>
          </mc:Fallback>
        </mc:AlternateContent>
      </w:r>
      <w:r w:rsidR="00F437E9">
        <w:rPr>
          <w:noProof/>
          <w:rtl/>
        </w:rPr>
        <mc:AlternateContent>
          <mc:Choice Requires="wps">
            <w:drawing>
              <wp:anchor distT="0" distB="0" distL="114300" distR="114300" simplePos="0" relativeHeight="251687936" behindDoc="0" locked="0" layoutInCell="1" allowOverlap="1" wp14:anchorId="38A0C9EB" wp14:editId="0B6EFE50">
                <wp:simplePos x="0" y="0"/>
                <wp:positionH relativeFrom="column">
                  <wp:posOffset>3634740</wp:posOffset>
                </wp:positionH>
                <wp:positionV relativeFrom="paragraph">
                  <wp:posOffset>6350</wp:posOffset>
                </wp:positionV>
                <wp:extent cx="809625" cy="1171575"/>
                <wp:effectExtent l="0" t="0" r="28575" b="28575"/>
                <wp:wrapNone/>
                <wp:docPr id="29" name="מלבן מעוגל 29"/>
                <wp:cNvGraphicFramePr/>
                <a:graphic xmlns:a="http://schemas.openxmlformats.org/drawingml/2006/main">
                  <a:graphicData uri="http://schemas.microsoft.com/office/word/2010/wordprocessingShape">
                    <wps:wsp>
                      <wps:cNvSpPr/>
                      <wps:spPr>
                        <a:xfrm>
                          <a:off x="0" y="0"/>
                          <a:ext cx="809625" cy="1171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57EC9" id="מלבן מעוגל 29" o:spid="_x0000_s1026" style="position:absolute;margin-left:286.2pt;margin-top:.5pt;width:63.75pt;height:9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" filled="f" strokecolor="#1f4d78 [1604]" strokeweight="1pt">
                <v:stroke joinstyle="miter"/>
              </v:roundrect>
            </w:pict>
          </mc:Fallback>
        </mc:AlternateContent>
      </w:r>
    </w:p>
    <w:p w14:paraId="121F58ED" w14:textId="77777777" w:rsidR="00F437E9" w:rsidRDefault="00F437E9" w:rsidP="00F437E9">
      <w:pPr>
        <w:bidi/>
        <w:rPr>
          <w:rtl/>
        </w:rPr>
      </w:pPr>
    </w:p>
    <w:p w14:paraId="57A325C2" w14:textId="77777777" w:rsidR="00F437E9" w:rsidRDefault="00F437E9" w:rsidP="00F437E9">
      <w:pPr>
        <w:bidi/>
        <w:rPr>
          <w:rtl/>
        </w:rPr>
      </w:pPr>
      <w:r>
        <w:rPr>
          <w:rFonts w:asciiTheme="minorBidi" w:hAnsiTheme="minorBidi"/>
          <w:noProof/>
          <w:sz w:val="28"/>
          <w:szCs w:val="28"/>
          <w:u w:val="single"/>
          <w:rtl/>
        </w:rPr>
        <mc:AlternateContent>
          <mc:Choice Requires="wps">
            <w:drawing>
              <wp:anchor distT="0" distB="0" distL="114300" distR="114300" simplePos="0" relativeHeight="251709440" behindDoc="0" locked="0" layoutInCell="1" allowOverlap="1" wp14:anchorId="3C1EF08B" wp14:editId="09FEE828">
                <wp:simplePos x="0" y="0"/>
                <wp:positionH relativeFrom="column">
                  <wp:posOffset>3829050</wp:posOffset>
                </wp:positionH>
                <wp:positionV relativeFrom="paragraph">
                  <wp:posOffset>93980</wp:posOffset>
                </wp:positionV>
                <wp:extent cx="400050" cy="371475"/>
                <wp:effectExtent l="0" t="0" r="19050" b="28575"/>
                <wp:wrapNone/>
                <wp:docPr id="42" name="אליפסה 42"/>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643FC" w14:textId="77777777" w:rsidR="00841E4C" w:rsidRDefault="00841E4C" w:rsidP="00F437E9">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C5B6BD" id="אליפסה 42" o:spid="_x0000_s1037" style="position:absolute;left:0;text-align:left;margin-left:301.5pt;margin-top:7.4pt;width:31.5pt;height:29.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" fillcolor="#5b9bd5 [3204]" strokecolor="#1f4d78 [1604]" strokeweight="1pt">
                <v:stroke joinstyle="miter"/>
                <v:textbox>
                  <w:txbxContent>
                    <w:p w:rsidR="00841E4C" w:rsidRDefault="00841E4C" w:rsidP="00F437E9">
                      <w:pPr>
                        <w:jc w:val="center"/>
                      </w:pPr>
                      <w:proofErr w:type="gramStart"/>
                      <w:r>
                        <w:t>f</w:t>
                      </w:r>
                      <w:proofErr w:type="gramEnd"/>
                    </w:p>
                  </w:txbxContent>
                </v:textbox>
              </v:oval>
            </w:pict>
          </mc:Fallback>
        </mc:AlternateContent>
      </w:r>
    </w:p>
    <w:p w14:paraId="28EC5D05" w14:textId="77777777" w:rsidR="00F437E9" w:rsidRPr="00BF1712" w:rsidRDefault="00F437E9" w:rsidP="00F437E9">
      <w:pPr>
        <w:bidi/>
      </w:pPr>
    </w:p>
    <w:p w14:paraId="0EB93E9E" w14:textId="77777777" w:rsidR="0031239D" w:rsidRDefault="00AE51B1" w:rsidP="0031239D">
      <w:pPr>
        <w:bidi/>
      </w:pPr>
      <w:r>
        <w:rPr>
          <w:noProof/>
        </w:rPr>
        <w:lastRenderedPageBreak/>
        <mc:AlternateContent>
          <mc:Choice Requires="wps">
            <w:drawing>
              <wp:anchor distT="0" distB="0" distL="114300" distR="114300" simplePos="0" relativeHeight="251717632" behindDoc="0" locked="0" layoutInCell="1" allowOverlap="1" wp14:anchorId="131CE9FA" wp14:editId="5748CC13">
                <wp:simplePos x="0" y="0"/>
                <wp:positionH relativeFrom="column">
                  <wp:posOffset>634365</wp:posOffset>
                </wp:positionH>
                <wp:positionV relativeFrom="paragraph">
                  <wp:posOffset>276225</wp:posOffset>
                </wp:positionV>
                <wp:extent cx="133350" cy="133350"/>
                <wp:effectExtent l="0" t="0" r="19050" b="19050"/>
                <wp:wrapNone/>
                <wp:docPr id="48" name="מחבר ישר 48"/>
                <wp:cNvGraphicFramePr/>
                <a:graphic xmlns:a="http://schemas.openxmlformats.org/drawingml/2006/main">
                  <a:graphicData uri="http://schemas.microsoft.com/office/word/2010/wordprocessingShape">
                    <wps:wsp>
                      <wps:cNvCnPr/>
                      <wps:spPr>
                        <a:xfrm>
                          <a:off x="0" y="0"/>
                          <a:ext cx="133350" cy="133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2F5E6" id="מחבר ישר 4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5pt,21.75pt" to="60.4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" strokecolor="black [3200]" strokeweight="1.5pt">
                <v:stroke joinstyle="miter"/>
              </v:line>
            </w:pict>
          </mc:Fallback>
        </mc:AlternateContent>
      </w:r>
      <w:r w:rsidRPr="00014FC8">
        <w:rPr>
          <w:noProof/>
        </w:rPr>
        <w:drawing>
          <wp:anchor distT="0" distB="0" distL="114300" distR="114300" simplePos="0" relativeHeight="251716608" behindDoc="0" locked="0" layoutInCell="1" allowOverlap="1" wp14:anchorId="1EC9CDD8" wp14:editId="3EEAA23F">
            <wp:simplePos x="0" y="0"/>
            <wp:positionH relativeFrom="column">
              <wp:posOffset>310515</wp:posOffset>
            </wp:positionH>
            <wp:positionV relativeFrom="paragraph">
              <wp:posOffset>276225</wp:posOffset>
            </wp:positionV>
            <wp:extent cx="1007745" cy="1295400"/>
            <wp:effectExtent l="0" t="0" r="0" b="0"/>
            <wp:wrapSquare wrapText="bothSides"/>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774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3F6E8" w14:textId="77777777" w:rsidR="00F437E9" w:rsidRDefault="00AE51B1" w:rsidP="00F437E9">
      <w:pPr>
        <w:bidi/>
      </w:pPr>
      <w:r>
        <w:rPr>
          <w:rFonts w:hint="cs"/>
          <w:noProof/>
          <w:sz w:val="28"/>
          <w:szCs w:val="28"/>
          <w:rtl/>
        </w:rPr>
        <mc:AlternateContent>
          <mc:Choice Requires="wps">
            <w:drawing>
              <wp:anchor distT="0" distB="0" distL="114300" distR="114300" simplePos="0" relativeHeight="251718656" behindDoc="0" locked="0" layoutInCell="1" allowOverlap="1" wp14:anchorId="4A5F2F5E" wp14:editId="40A8F2E1">
                <wp:simplePos x="0" y="0"/>
                <wp:positionH relativeFrom="column">
                  <wp:posOffset>405765</wp:posOffset>
                </wp:positionH>
                <wp:positionV relativeFrom="paragraph">
                  <wp:posOffset>276225</wp:posOffset>
                </wp:positionV>
                <wp:extent cx="457200" cy="95250"/>
                <wp:effectExtent l="0" t="0" r="19050" b="19050"/>
                <wp:wrapNone/>
                <wp:docPr id="49" name="מחבר ישר 49"/>
                <wp:cNvGraphicFramePr/>
                <a:graphic xmlns:a="http://schemas.openxmlformats.org/drawingml/2006/main">
                  <a:graphicData uri="http://schemas.microsoft.com/office/word/2010/wordprocessingShape">
                    <wps:wsp>
                      <wps:cNvCnPr/>
                      <wps:spPr>
                        <a:xfrm>
                          <a:off x="0" y="0"/>
                          <a:ext cx="457200" cy="9525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49143" id="מחבר ישר 4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1.75pt" to="67.9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" strokecolor="black [3200]" strokeweight="1.75pt">
                <v:stroke joinstyle="miter"/>
              </v:line>
            </w:pict>
          </mc:Fallback>
        </mc:AlternateContent>
      </w:r>
    </w:p>
    <w:p w14:paraId="7444155E" w14:textId="77777777" w:rsidR="00841E4C" w:rsidRPr="00841E4C" w:rsidRDefault="00841E4C" w:rsidP="00841E4C">
      <w:pPr>
        <w:bidi/>
        <w:rPr>
          <w:sz w:val="28"/>
          <w:szCs w:val="28"/>
        </w:rPr>
      </w:pPr>
      <w:r>
        <w:rPr>
          <w:rFonts w:hint="cs"/>
          <w:sz w:val="28"/>
          <w:szCs w:val="28"/>
          <w:rtl/>
        </w:rPr>
        <w:t xml:space="preserve">ניקח את </w:t>
      </w:r>
      <w:r>
        <w:rPr>
          <w:sz w:val="28"/>
          <w:szCs w:val="28"/>
        </w:rPr>
        <w:t xml:space="preserve">source </w:t>
      </w:r>
      <w:r w:rsidR="006F777C">
        <w:rPr>
          <w:sz w:val="28"/>
          <w:szCs w:val="28"/>
        </w:rPr>
        <w:t>{</w:t>
      </w:r>
      <w:r>
        <w:rPr>
          <w:sz w:val="28"/>
          <w:szCs w:val="28"/>
        </w:rPr>
        <w:t>b</w:t>
      </w:r>
      <w:r w:rsidR="006F777C">
        <w:rPr>
          <w:sz w:val="28"/>
          <w:szCs w:val="28"/>
        </w:rPr>
        <w:t>}</w:t>
      </w:r>
      <w:r>
        <w:rPr>
          <w:rFonts w:hint="cs"/>
          <w:sz w:val="28"/>
          <w:szCs w:val="28"/>
          <w:rtl/>
        </w:rPr>
        <w:t xml:space="preserve"> , </w:t>
      </w:r>
      <w:r>
        <w:rPr>
          <w:sz w:val="28"/>
          <w:szCs w:val="28"/>
        </w:rPr>
        <w:t>T{b} = {}</w:t>
      </w:r>
      <w:r>
        <w:rPr>
          <w:rFonts w:hint="cs"/>
          <w:sz w:val="28"/>
          <w:szCs w:val="28"/>
          <w:rtl/>
        </w:rPr>
        <w:t xml:space="preserve"> </w:t>
      </w:r>
      <w:r w:rsidR="00014FC8">
        <w:rPr>
          <w:rFonts w:hint="cs"/>
          <w:sz w:val="28"/>
          <w:szCs w:val="28"/>
          <w:rtl/>
        </w:rPr>
        <w:t>,</w:t>
      </w:r>
      <w:r>
        <w:rPr>
          <w:rFonts w:hint="cs"/>
          <w:sz w:val="28"/>
          <w:szCs w:val="28"/>
          <w:rtl/>
        </w:rPr>
        <w:t xml:space="preserve">לכן נקבע שערך </w:t>
      </w:r>
      <w:r>
        <w:rPr>
          <w:sz w:val="28"/>
          <w:szCs w:val="28"/>
        </w:rPr>
        <w:t>b</w:t>
      </w:r>
      <w:r>
        <w:rPr>
          <w:rFonts w:hint="cs"/>
          <w:sz w:val="28"/>
          <w:szCs w:val="28"/>
          <w:rtl/>
        </w:rPr>
        <w:t xml:space="preserve"> הוא </w:t>
      </w:r>
      <w:r>
        <w:rPr>
          <w:sz w:val="28"/>
          <w:szCs w:val="28"/>
        </w:rPr>
        <w:t>false</w:t>
      </w:r>
      <w:r>
        <w:rPr>
          <w:rFonts w:hint="cs"/>
          <w:sz w:val="28"/>
          <w:szCs w:val="28"/>
          <w:rtl/>
        </w:rPr>
        <w:t xml:space="preserve"> ונעדכן את החוקים</w:t>
      </w:r>
      <w:r w:rsidR="00C0110F">
        <w:rPr>
          <w:rFonts w:hint="cs"/>
          <w:sz w:val="28"/>
          <w:szCs w:val="28"/>
          <w:rtl/>
        </w:rPr>
        <w:t xml:space="preserve"> והגרף.</w:t>
      </w:r>
    </w:p>
    <w:p w14:paraId="72F4B759" w14:textId="77777777" w:rsidR="00124761" w:rsidRPr="00014FC8" w:rsidRDefault="00124761" w:rsidP="00124761">
      <w:pPr>
        <w:bidi/>
        <w:rPr>
          <w:sz w:val="28"/>
          <w:szCs w:val="28"/>
        </w:rPr>
      </w:pPr>
      <w:r>
        <w:rPr>
          <w:rFonts w:hint="cs"/>
          <w:sz w:val="28"/>
          <w:szCs w:val="28"/>
        </w:rPr>
        <w:t>M</w:t>
      </w:r>
      <w:r>
        <w:rPr>
          <w:sz w:val="28"/>
          <w:szCs w:val="28"/>
        </w:rPr>
        <w:t>={}</w:t>
      </w:r>
    </w:p>
    <w:p w14:paraId="312AC971" w14:textId="77777777" w:rsidR="00F437E9" w:rsidRDefault="00F437E9" w:rsidP="00014FC8">
      <w:pPr>
        <w:bidi/>
      </w:pPr>
    </w:p>
    <w:p w14:paraId="517ED47C" w14:textId="77777777" w:rsidR="00F437E9" w:rsidRDefault="00F437E9" w:rsidP="00F437E9">
      <w:pPr>
        <w:bidi/>
      </w:pPr>
    </w:p>
    <w:p w14:paraId="09AA6A1F" w14:textId="77777777" w:rsidR="00F437E9" w:rsidRDefault="00F437E9" w:rsidP="00F437E9">
      <w:pPr>
        <w:bidi/>
      </w:pPr>
    </w:p>
    <w:p w14:paraId="69B5EF44" w14:textId="77777777" w:rsidR="00F437E9" w:rsidRPr="00014FC8" w:rsidRDefault="00AE51B1" w:rsidP="00C47481">
      <w:pPr>
        <w:bidi/>
        <w:rPr>
          <w:sz w:val="28"/>
          <w:szCs w:val="28"/>
          <w:rtl/>
        </w:rPr>
      </w:pPr>
      <w:r>
        <w:rPr>
          <w:noProof/>
        </w:rPr>
        <mc:AlternateContent>
          <mc:Choice Requires="wps">
            <w:drawing>
              <wp:anchor distT="0" distB="0" distL="114300" distR="114300" simplePos="0" relativeHeight="251723776" behindDoc="0" locked="0" layoutInCell="1" allowOverlap="1" wp14:anchorId="2C7A7163" wp14:editId="705CC006">
                <wp:simplePos x="0" y="0"/>
                <wp:positionH relativeFrom="column">
                  <wp:posOffset>415290</wp:posOffset>
                </wp:positionH>
                <wp:positionV relativeFrom="paragraph">
                  <wp:posOffset>436245</wp:posOffset>
                </wp:positionV>
                <wp:extent cx="142875" cy="142875"/>
                <wp:effectExtent l="0" t="0" r="28575" b="28575"/>
                <wp:wrapSquare wrapText="bothSides"/>
                <wp:docPr id="52" name="מחבר ישר 52"/>
                <wp:cNvGraphicFramePr/>
                <a:graphic xmlns:a="http://schemas.openxmlformats.org/drawingml/2006/main">
                  <a:graphicData uri="http://schemas.microsoft.com/office/word/2010/wordprocessingShape">
                    <wps:wsp>
                      <wps:cNvCnPr/>
                      <wps:spPr>
                        <a:xfrm>
                          <a:off x="0" y="0"/>
                          <a:ext cx="142875" cy="1428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F906C" id="מחבר ישר 5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34.35pt" to="43.9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" strokecolor="black [3200]" strokeweight="1.5pt">
                <v:stroke joinstyle="miter"/>
                <w10:wrap type="square"/>
              </v:line>
            </w:pict>
          </mc:Fallback>
        </mc:AlternateContent>
      </w:r>
      <w:r>
        <w:rPr>
          <w:rFonts w:hint="cs"/>
          <w:noProof/>
          <w:sz w:val="28"/>
          <w:szCs w:val="28"/>
          <w:rtl/>
        </w:rPr>
        <mc:AlternateContent>
          <mc:Choice Requires="wps">
            <w:drawing>
              <wp:anchor distT="0" distB="0" distL="114300" distR="114300" simplePos="0" relativeHeight="251722752" behindDoc="0" locked="0" layoutInCell="1" allowOverlap="1" wp14:anchorId="313F96F3" wp14:editId="6F8EA9FD">
                <wp:simplePos x="0" y="0"/>
                <wp:positionH relativeFrom="column">
                  <wp:posOffset>196215</wp:posOffset>
                </wp:positionH>
                <wp:positionV relativeFrom="paragraph">
                  <wp:posOffset>236220</wp:posOffset>
                </wp:positionV>
                <wp:extent cx="419100" cy="95250"/>
                <wp:effectExtent l="0" t="0" r="19050" b="19050"/>
                <wp:wrapNone/>
                <wp:docPr id="51" name="מחבר ישר 51"/>
                <wp:cNvGraphicFramePr/>
                <a:graphic xmlns:a="http://schemas.openxmlformats.org/drawingml/2006/main">
                  <a:graphicData uri="http://schemas.microsoft.com/office/word/2010/wordprocessingShape">
                    <wps:wsp>
                      <wps:cNvCnPr/>
                      <wps:spPr>
                        <a:xfrm>
                          <a:off x="0" y="0"/>
                          <a:ext cx="419100" cy="9525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B9B93" id="מחבר ישר 5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8.6pt" to="48.4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" strokecolor="black [3200]" strokeweight="1.7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4F1C3436" wp14:editId="080BEBA4">
                <wp:simplePos x="0" y="0"/>
                <wp:positionH relativeFrom="column">
                  <wp:posOffset>396240</wp:posOffset>
                </wp:positionH>
                <wp:positionV relativeFrom="paragraph">
                  <wp:posOffset>7620</wp:posOffset>
                </wp:positionV>
                <wp:extent cx="161925" cy="171450"/>
                <wp:effectExtent l="0" t="0" r="28575" b="19050"/>
                <wp:wrapNone/>
                <wp:docPr id="53" name="מחבר ישר 53"/>
                <wp:cNvGraphicFramePr/>
                <a:graphic xmlns:a="http://schemas.openxmlformats.org/drawingml/2006/main">
                  <a:graphicData uri="http://schemas.microsoft.com/office/word/2010/wordprocessingShape">
                    <wps:wsp>
                      <wps:cNvCnPr/>
                      <wps:spPr>
                        <a:xfrm>
                          <a:off x="0" y="0"/>
                          <a:ext cx="161925" cy="1714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AA43E" id="מחבר ישר 53"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6pt" to="43.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" strokecolor="black [3200]" strokeweight="1.5pt">
                <v:stroke joinstyle="miter"/>
              </v:line>
            </w:pict>
          </mc:Fallback>
        </mc:AlternateContent>
      </w:r>
      <w:r w:rsidR="00014FC8" w:rsidRPr="00014FC8">
        <w:rPr>
          <w:noProof/>
        </w:rPr>
        <w:drawing>
          <wp:anchor distT="0" distB="0" distL="114300" distR="114300" simplePos="0" relativeHeight="251720704" behindDoc="0" locked="0" layoutInCell="1" allowOverlap="1" wp14:anchorId="4C5B94E5" wp14:editId="706BF65F">
            <wp:simplePos x="0" y="0"/>
            <wp:positionH relativeFrom="column">
              <wp:posOffset>100965</wp:posOffset>
            </wp:positionH>
            <wp:positionV relativeFrom="paragraph">
              <wp:posOffset>0</wp:posOffset>
            </wp:positionV>
            <wp:extent cx="970280" cy="1247775"/>
            <wp:effectExtent l="0" t="0" r="0" b="9525"/>
            <wp:wrapSquare wrapText="bothSides"/>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028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4FC8">
        <w:rPr>
          <w:rFonts w:hint="cs"/>
          <w:sz w:val="28"/>
          <w:szCs w:val="28"/>
          <w:rtl/>
        </w:rPr>
        <w:t xml:space="preserve">ניקח את </w:t>
      </w:r>
      <w:r w:rsidR="00014FC8">
        <w:rPr>
          <w:sz w:val="28"/>
          <w:szCs w:val="28"/>
        </w:rPr>
        <w:t xml:space="preserve">source </w:t>
      </w:r>
      <w:r w:rsidR="006F777C">
        <w:rPr>
          <w:sz w:val="28"/>
          <w:szCs w:val="28"/>
        </w:rPr>
        <w:t>{</w:t>
      </w:r>
      <w:r w:rsidR="00014FC8">
        <w:rPr>
          <w:sz w:val="28"/>
          <w:szCs w:val="28"/>
        </w:rPr>
        <w:t>c</w:t>
      </w:r>
      <w:r w:rsidR="006F777C">
        <w:rPr>
          <w:sz w:val="28"/>
          <w:szCs w:val="28"/>
        </w:rPr>
        <w:t>}</w:t>
      </w:r>
      <w:r w:rsidR="00014FC8">
        <w:rPr>
          <w:rFonts w:hint="cs"/>
          <w:sz w:val="28"/>
          <w:szCs w:val="28"/>
          <w:rtl/>
        </w:rPr>
        <w:t xml:space="preserve"> , </w:t>
      </w:r>
      <w:r w:rsidR="00014FC8">
        <w:rPr>
          <w:sz w:val="28"/>
          <w:szCs w:val="28"/>
        </w:rPr>
        <w:t>T{c}= {}</w:t>
      </w:r>
      <w:r w:rsidR="00C47481">
        <w:rPr>
          <w:rFonts w:hint="cs"/>
          <w:sz w:val="28"/>
          <w:szCs w:val="28"/>
          <w:rtl/>
        </w:rPr>
        <w:t xml:space="preserve"> , </w:t>
      </w:r>
      <w:r w:rsidR="00014FC8">
        <w:rPr>
          <w:rFonts w:hint="cs"/>
          <w:sz w:val="28"/>
          <w:szCs w:val="28"/>
          <w:rtl/>
        </w:rPr>
        <w:t xml:space="preserve">לכן נקבע גם את ערך </w:t>
      </w:r>
      <w:r w:rsidR="00014FC8">
        <w:rPr>
          <w:sz w:val="28"/>
          <w:szCs w:val="28"/>
        </w:rPr>
        <w:t>c</w:t>
      </w:r>
      <w:r w:rsidR="00014FC8">
        <w:rPr>
          <w:rFonts w:hint="cs"/>
          <w:sz w:val="28"/>
          <w:szCs w:val="28"/>
          <w:rtl/>
        </w:rPr>
        <w:t xml:space="preserve"> להיות </w:t>
      </w:r>
      <w:r w:rsidR="00014FC8">
        <w:rPr>
          <w:sz w:val="28"/>
          <w:szCs w:val="28"/>
        </w:rPr>
        <w:t>false</w:t>
      </w:r>
      <w:r w:rsidR="00C0110F">
        <w:rPr>
          <w:rFonts w:hint="cs"/>
          <w:sz w:val="28"/>
          <w:szCs w:val="28"/>
          <w:rtl/>
        </w:rPr>
        <w:t xml:space="preserve"> ,נעדכן את החוקים והגרף.</w:t>
      </w:r>
    </w:p>
    <w:p w14:paraId="03A8F2E7" w14:textId="77777777" w:rsidR="00124761" w:rsidRPr="00014FC8" w:rsidRDefault="00124761" w:rsidP="00124761">
      <w:pPr>
        <w:bidi/>
        <w:rPr>
          <w:sz w:val="28"/>
          <w:szCs w:val="28"/>
        </w:rPr>
      </w:pPr>
      <w:r>
        <w:rPr>
          <w:rFonts w:hint="cs"/>
          <w:noProof/>
          <w:sz w:val="28"/>
          <w:szCs w:val="28"/>
          <w:rtl/>
        </w:rPr>
        <mc:AlternateContent>
          <mc:Choice Requires="wps">
            <w:drawing>
              <wp:anchor distT="0" distB="0" distL="114300" distR="114300" simplePos="0" relativeHeight="251750400" behindDoc="0" locked="0" layoutInCell="1" allowOverlap="1" wp14:anchorId="78D78AE7" wp14:editId="7FF8AB70">
                <wp:simplePos x="0" y="0"/>
                <wp:positionH relativeFrom="margin">
                  <wp:posOffset>72390</wp:posOffset>
                </wp:positionH>
                <wp:positionV relativeFrom="paragraph">
                  <wp:posOffset>122555</wp:posOffset>
                </wp:positionV>
                <wp:extent cx="323850" cy="114300"/>
                <wp:effectExtent l="0" t="0" r="19050" b="19050"/>
                <wp:wrapNone/>
                <wp:docPr id="65" name="מחבר ישר 65"/>
                <wp:cNvGraphicFramePr/>
                <a:graphic xmlns:a="http://schemas.openxmlformats.org/drawingml/2006/main">
                  <a:graphicData uri="http://schemas.microsoft.com/office/word/2010/wordprocessingShape">
                    <wps:wsp>
                      <wps:cNvCnPr/>
                      <wps:spPr>
                        <a:xfrm>
                          <a:off x="0" y="0"/>
                          <a:ext cx="323850" cy="11430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E190B" id="מחבר ישר 65"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pt,9.65pt" to="31.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" strokecolor="black [3200]" strokeweight="1.75pt">
                <v:stroke joinstyle="miter"/>
                <w10:wrap anchorx="margin"/>
              </v:line>
            </w:pict>
          </mc:Fallback>
        </mc:AlternateContent>
      </w:r>
      <w:r>
        <w:rPr>
          <w:rFonts w:hint="cs"/>
          <w:sz w:val="28"/>
          <w:szCs w:val="28"/>
        </w:rPr>
        <w:t>M</w:t>
      </w:r>
      <w:r>
        <w:rPr>
          <w:sz w:val="28"/>
          <w:szCs w:val="28"/>
        </w:rPr>
        <w:t>={}</w:t>
      </w:r>
    </w:p>
    <w:p w14:paraId="037B2A50" w14:textId="77777777" w:rsidR="00F437E9" w:rsidRDefault="00F437E9" w:rsidP="00F437E9">
      <w:pPr>
        <w:bidi/>
      </w:pPr>
    </w:p>
    <w:p w14:paraId="271300DA" w14:textId="77777777" w:rsidR="00F437E9" w:rsidRDefault="00F437E9" w:rsidP="00F437E9">
      <w:pPr>
        <w:bidi/>
      </w:pPr>
    </w:p>
    <w:p w14:paraId="1F14711B" w14:textId="77777777" w:rsidR="00014FC8" w:rsidRDefault="00014FC8" w:rsidP="00014FC8">
      <w:pPr>
        <w:bidi/>
        <w:rPr>
          <w:rtl/>
        </w:rPr>
      </w:pPr>
    </w:p>
    <w:p w14:paraId="6E43DE57" w14:textId="77777777" w:rsidR="006F777C" w:rsidRPr="00014FC8" w:rsidRDefault="00AE51B1" w:rsidP="00C47481">
      <w:pPr>
        <w:bidi/>
        <w:rPr>
          <w:sz w:val="28"/>
          <w:szCs w:val="28"/>
          <w:rtl/>
        </w:rPr>
      </w:pPr>
      <w:r>
        <w:rPr>
          <w:rFonts w:hint="cs"/>
          <w:noProof/>
          <w:sz w:val="28"/>
          <w:szCs w:val="28"/>
          <w:rtl/>
        </w:rPr>
        <mc:AlternateContent>
          <mc:Choice Requires="wps">
            <w:drawing>
              <wp:anchor distT="0" distB="0" distL="114300" distR="114300" simplePos="0" relativeHeight="251736064" behindDoc="0" locked="0" layoutInCell="1" allowOverlap="1" wp14:anchorId="01D5DAB5" wp14:editId="0433FE57">
                <wp:simplePos x="0" y="0"/>
                <wp:positionH relativeFrom="column">
                  <wp:posOffset>272415</wp:posOffset>
                </wp:positionH>
                <wp:positionV relativeFrom="paragraph">
                  <wp:posOffset>535940</wp:posOffset>
                </wp:positionV>
                <wp:extent cx="314325" cy="47625"/>
                <wp:effectExtent l="0" t="0" r="28575" b="28575"/>
                <wp:wrapNone/>
                <wp:docPr id="58" name="מחבר ישר 58"/>
                <wp:cNvGraphicFramePr/>
                <a:graphic xmlns:a="http://schemas.openxmlformats.org/drawingml/2006/main">
                  <a:graphicData uri="http://schemas.microsoft.com/office/word/2010/wordprocessingShape">
                    <wps:wsp>
                      <wps:cNvCnPr/>
                      <wps:spPr>
                        <a:xfrm>
                          <a:off x="0" y="0"/>
                          <a:ext cx="314325" cy="47625"/>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3D0F6" id="מחבר ישר 5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2.2pt" to="46.2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" strokecolor="black [3200]" strokeweight="1.75pt">
                <v:stroke joinstyle="miter"/>
              </v:line>
            </w:pict>
          </mc:Fallback>
        </mc:AlternateContent>
      </w:r>
      <w:r>
        <w:rPr>
          <w:rFonts w:hint="cs"/>
          <w:noProof/>
          <w:sz w:val="28"/>
          <w:szCs w:val="28"/>
          <w:rtl/>
        </w:rPr>
        <mc:AlternateContent>
          <mc:Choice Requires="wps">
            <w:drawing>
              <wp:anchor distT="0" distB="0" distL="114300" distR="114300" simplePos="0" relativeHeight="251729920" behindDoc="0" locked="0" layoutInCell="1" allowOverlap="1" wp14:anchorId="59B10601" wp14:editId="7740403F">
                <wp:simplePos x="0" y="0"/>
                <wp:positionH relativeFrom="column">
                  <wp:posOffset>120015</wp:posOffset>
                </wp:positionH>
                <wp:positionV relativeFrom="paragraph">
                  <wp:posOffset>278765</wp:posOffset>
                </wp:positionV>
                <wp:extent cx="514350" cy="114300"/>
                <wp:effectExtent l="0" t="0" r="19050" b="19050"/>
                <wp:wrapNone/>
                <wp:docPr id="55" name="מחבר ישר 55"/>
                <wp:cNvGraphicFramePr/>
                <a:graphic xmlns:a="http://schemas.openxmlformats.org/drawingml/2006/main">
                  <a:graphicData uri="http://schemas.microsoft.com/office/word/2010/wordprocessingShape">
                    <wps:wsp>
                      <wps:cNvCnPr/>
                      <wps:spPr>
                        <a:xfrm>
                          <a:off x="0" y="0"/>
                          <a:ext cx="514350" cy="11430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323C9" id="מחבר ישר 5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21.95pt" to="49.9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" strokecolor="black [3200]" strokeweight="1.75pt">
                <v:stroke joinstyle="miter"/>
              </v:line>
            </w:pict>
          </mc:Fallback>
        </mc:AlternateContent>
      </w:r>
      <w:r>
        <w:rPr>
          <w:rFonts w:hint="cs"/>
          <w:noProof/>
          <w:sz w:val="28"/>
          <w:szCs w:val="28"/>
          <w:rtl/>
        </w:rPr>
        <mc:AlternateContent>
          <mc:Choice Requires="wps">
            <w:drawing>
              <wp:anchor distT="0" distB="0" distL="114300" distR="114300" simplePos="0" relativeHeight="251734016" behindDoc="0" locked="0" layoutInCell="1" allowOverlap="1" wp14:anchorId="76EDB761" wp14:editId="18A1063E">
                <wp:simplePos x="0" y="0"/>
                <wp:positionH relativeFrom="margin">
                  <wp:posOffset>62866</wp:posOffset>
                </wp:positionH>
                <wp:positionV relativeFrom="paragraph">
                  <wp:posOffset>59690</wp:posOffset>
                </wp:positionV>
                <wp:extent cx="476250" cy="85725"/>
                <wp:effectExtent l="0" t="0" r="19050" b="28575"/>
                <wp:wrapNone/>
                <wp:docPr id="57" name="מחבר ישר 57"/>
                <wp:cNvGraphicFramePr/>
                <a:graphic xmlns:a="http://schemas.openxmlformats.org/drawingml/2006/main">
                  <a:graphicData uri="http://schemas.microsoft.com/office/word/2010/wordprocessingShape">
                    <wps:wsp>
                      <wps:cNvCnPr/>
                      <wps:spPr>
                        <a:xfrm>
                          <a:off x="0" y="0"/>
                          <a:ext cx="476250" cy="85725"/>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D01C8" id="מחבר ישר 57" o:spid="_x0000_s1026" style="position:absolute;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4.7pt" to="42.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" strokecolor="black [3200]" strokeweight="1.75pt">
                <v:stroke joinstyle="miter"/>
                <w10:wrap anchorx="margin"/>
              </v:line>
            </w:pict>
          </mc:Fallback>
        </mc:AlternateContent>
      </w:r>
      <w:r w:rsidRPr="00014FC8">
        <w:rPr>
          <w:noProof/>
        </w:rPr>
        <w:drawing>
          <wp:anchor distT="0" distB="0" distL="114300" distR="114300" simplePos="0" relativeHeight="251727872" behindDoc="0" locked="0" layoutInCell="1" allowOverlap="1" wp14:anchorId="747931B1" wp14:editId="687443D7">
            <wp:simplePos x="0" y="0"/>
            <wp:positionH relativeFrom="margin">
              <wp:posOffset>120015</wp:posOffset>
            </wp:positionH>
            <wp:positionV relativeFrom="paragraph">
              <wp:posOffset>40640</wp:posOffset>
            </wp:positionV>
            <wp:extent cx="962025" cy="1236345"/>
            <wp:effectExtent l="0" t="0" r="9525" b="1905"/>
            <wp:wrapSquare wrapText="bothSides"/>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2025" cy="123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4FC8">
        <w:rPr>
          <w:rFonts w:hint="cs"/>
          <w:sz w:val="28"/>
          <w:szCs w:val="28"/>
          <w:rtl/>
        </w:rPr>
        <w:t xml:space="preserve">ניקח את </w:t>
      </w:r>
      <w:r w:rsidR="00014FC8">
        <w:rPr>
          <w:sz w:val="28"/>
          <w:szCs w:val="28"/>
        </w:rPr>
        <w:t xml:space="preserve">source </w:t>
      </w:r>
      <w:r w:rsidR="006F777C">
        <w:rPr>
          <w:sz w:val="28"/>
          <w:szCs w:val="28"/>
        </w:rPr>
        <w:t>{</w:t>
      </w:r>
      <w:r w:rsidR="00014FC8">
        <w:rPr>
          <w:sz w:val="28"/>
          <w:szCs w:val="28"/>
        </w:rPr>
        <w:t>a</w:t>
      </w:r>
      <w:r w:rsidR="006F777C">
        <w:rPr>
          <w:sz w:val="28"/>
          <w:szCs w:val="28"/>
        </w:rPr>
        <w:t>}</w:t>
      </w:r>
      <w:r w:rsidR="00014FC8">
        <w:rPr>
          <w:rFonts w:hint="cs"/>
          <w:sz w:val="28"/>
          <w:szCs w:val="28"/>
          <w:rtl/>
        </w:rPr>
        <w:t xml:space="preserve"> </w:t>
      </w:r>
      <w:r w:rsidR="00014FC8">
        <w:rPr>
          <w:sz w:val="28"/>
          <w:szCs w:val="28"/>
        </w:rPr>
        <w:t>T{a} = {a}</w:t>
      </w:r>
      <w:r w:rsidR="00C0110F">
        <w:rPr>
          <w:rFonts w:hint="cs"/>
          <w:sz w:val="28"/>
          <w:szCs w:val="28"/>
          <w:rtl/>
        </w:rPr>
        <w:t xml:space="preserve"> , לכן </w:t>
      </w:r>
      <w:r w:rsidR="00C0110F">
        <w:rPr>
          <w:sz w:val="28"/>
          <w:szCs w:val="28"/>
        </w:rPr>
        <w:t>a</w:t>
      </w:r>
      <w:r w:rsidR="00C0110F">
        <w:rPr>
          <w:rFonts w:hint="cs"/>
          <w:sz w:val="28"/>
          <w:szCs w:val="28"/>
          <w:rtl/>
        </w:rPr>
        <w:t xml:space="preserve"> יקבל ערך </w:t>
      </w:r>
      <w:r w:rsidR="00C0110F">
        <w:rPr>
          <w:sz w:val="28"/>
          <w:szCs w:val="28"/>
        </w:rPr>
        <w:t>true</w:t>
      </w:r>
      <w:r w:rsidR="00C0110F">
        <w:rPr>
          <w:rFonts w:hint="cs"/>
          <w:sz w:val="28"/>
          <w:szCs w:val="28"/>
          <w:rtl/>
        </w:rPr>
        <w:t xml:space="preserve"> ,נעדכן את החוקים ו</w:t>
      </w:r>
      <w:r w:rsidR="006F777C">
        <w:rPr>
          <w:rFonts w:hint="cs"/>
          <w:sz w:val="28"/>
          <w:szCs w:val="28"/>
          <w:rtl/>
        </w:rPr>
        <w:t xml:space="preserve">הגרף, ונוסיף את </w:t>
      </w:r>
      <w:r w:rsidR="006F777C">
        <w:rPr>
          <w:sz w:val="28"/>
          <w:szCs w:val="28"/>
        </w:rPr>
        <w:t>a</w:t>
      </w:r>
      <w:r w:rsidR="006F777C">
        <w:rPr>
          <w:rFonts w:hint="cs"/>
          <w:sz w:val="28"/>
          <w:szCs w:val="28"/>
          <w:rtl/>
        </w:rPr>
        <w:t xml:space="preserve"> למודל המינימלי.</w:t>
      </w:r>
    </w:p>
    <w:p w14:paraId="3CB59F06" w14:textId="77777777" w:rsidR="00014FC8" w:rsidRPr="00014FC8" w:rsidRDefault="00C0110F" w:rsidP="00014FC8">
      <w:pPr>
        <w:bidi/>
        <w:rPr>
          <w:sz w:val="28"/>
          <w:szCs w:val="28"/>
        </w:rPr>
      </w:pPr>
      <w:r>
        <w:rPr>
          <w:rFonts w:hint="cs"/>
          <w:noProof/>
          <w:sz w:val="28"/>
          <w:szCs w:val="28"/>
          <w:rtl/>
        </w:rPr>
        <mc:AlternateContent>
          <mc:Choice Requires="wps">
            <w:drawing>
              <wp:anchor distT="0" distB="0" distL="114300" distR="114300" simplePos="0" relativeHeight="251731968" behindDoc="0" locked="0" layoutInCell="1" allowOverlap="1" wp14:anchorId="4F5B88B7" wp14:editId="0598A6C1">
                <wp:simplePos x="0" y="0"/>
                <wp:positionH relativeFrom="margin">
                  <wp:posOffset>72390</wp:posOffset>
                </wp:positionH>
                <wp:positionV relativeFrom="paragraph">
                  <wp:posOffset>122555</wp:posOffset>
                </wp:positionV>
                <wp:extent cx="323850" cy="114300"/>
                <wp:effectExtent l="0" t="0" r="19050" b="19050"/>
                <wp:wrapNone/>
                <wp:docPr id="56" name="מחבר ישר 56"/>
                <wp:cNvGraphicFramePr/>
                <a:graphic xmlns:a="http://schemas.openxmlformats.org/drawingml/2006/main">
                  <a:graphicData uri="http://schemas.microsoft.com/office/word/2010/wordprocessingShape">
                    <wps:wsp>
                      <wps:cNvCnPr/>
                      <wps:spPr>
                        <a:xfrm>
                          <a:off x="0" y="0"/>
                          <a:ext cx="323850" cy="11430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23FC6" id="מחבר ישר 56"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pt,9.65pt" to="31.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" strokecolor="black [3200]" strokeweight="1.75pt">
                <v:stroke joinstyle="miter"/>
                <w10:wrap anchorx="margin"/>
              </v:line>
            </w:pict>
          </mc:Fallback>
        </mc:AlternateContent>
      </w:r>
      <w:r w:rsidR="006F777C">
        <w:rPr>
          <w:rFonts w:hint="cs"/>
          <w:sz w:val="28"/>
          <w:szCs w:val="28"/>
        </w:rPr>
        <w:t>M</w:t>
      </w:r>
      <w:r w:rsidR="006F777C">
        <w:rPr>
          <w:sz w:val="28"/>
          <w:szCs w:val="28"/>
        </w:rPr>
        <w:t>={a}</w:t>
      </w:r>
    </w:p>
    <w:p w14:paraId="1EA286EB" w14:textId="77777777" w:rsidR="00014FC8" w:rsidRDefault="00014FC8" w:rsidP="00014FC8">
      <w:pPr>
        <w:bidi/>
      </w:pPr>
    </w:p>
    <w:p w14:paraId="5C1EA1C3" w14:textId="77777777" w:rsidR="00014FC8" w:rsidRDefault="00014FC8" w:rsidP="00014FC8">
      <w:pPr>
        <w:bidi/>
      </w:pPr>
    </w:p>
    <w:p w14:paraId="1E309F1E" w14:textId="77777777" w:rsidR="00014FC8" w:rsidRDefault="00014FC8" w:rsidP="00014FC8">
      <w:pPr>
        <w:bidi/>
        <w:rPr>
          <w:rtl/>
        </w:rPr>
      </w:pPr>
    </w:p>
    <w:p w14:paraId="4A54FD3E" w14:textId="77777777" w:rsidR="00124761" w:rsidRDefault="00AE51B1" w:rsidP="00124761">
      <w:pPr>
        <w:bidi/>
        <w:rPr>
          <w:sz w:val="28"/>
          <w:szCs w:val="28"/>
        </w:rPr>
      </w:pPr>
      <w:r>
        <w:rPr>
          <w:rFonts w:hint="cs"/>
          <w:noProof/>
          <w:sz w:val="28"/>
          <w:szCs w:val="28"/>
          <w:rtl/>
        </w:rPr>
        <mc:AlternateContent>
          <mc:Choice Requires="wps">
            <w:drawing>
              <wp:anchor distT="0" distB="0" distL="114300" distR="114300" simplePos="0" relativeHeight="251744256" behindDoc="0" locked="0" layoutInCell="1" allowOverlap="1" wp14:anchorId="4C41FE86" wp14:editId="1ACE2E4D">
                <wp:simplePos x="0" y="0"/>
                <wp:positionH relativeFrom="margin">
                  <wp:posOffset>171450</wp:posOffset>
                </wp:positionH>
                <wp:positionV relativeFrom="paragraph">
                  <wp:posOffset>439420</wp:posOffset>
                </wp:positionV>
                <wp:extent cx="476250" cy="85725"/>
                <wp:effectExtent l="0" t="0" r="19050" b="28575"/>
                <wp:wrapNone/>
                <wp:docPr id="62" name="מחבר ישר 62"/>
                <wp:cNvGraphicFramePr/>
                <a:graphic xmlns:a="http://schemas.openxmlformats.org/drawingml/2006/main">
                  <a:graphicData uri="http://schemas.microsoft.com/office/word/2010/wordprocessingShape">
                    <wps:wsp>
                      <wps:cNvCnPr/>
                      <wps:spPr>
                        <a:xfrm>
                          <a:off x="0" y="0"/>
                          <a:ext cx="476250" cy="85725"/>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8D045" id="מחבר ישר 62" o:spid="_x0000_s1026" style="position:absolute;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34.6pt" to="51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" strokecolor="black [3200]" strokeweight="1.75pt">
                <v:stroke joinstyle="miter"/>
                <w10:wrap anchorx="margin"/>
              </v:line>
            </w:pict>
          </mc:Fallback>
        </mc:AlternateContent>
      </w:r>
      <w:r>
        <w:rPr>
          <w:rFonts w:hint="cs"/>
          <w:noProof/>
          <w:sz w:val="28"/>
          <w:szCs w:val="28"/>
          <w:rtl/>
        </w:rPr>
        <mc:AlternateContent>
          <mc:Choice Requires="wps">
            <w:drawing>
              <wp:anchor distT="0" distB="0" distL="114300" distR="114300" simplePos="0" relativeHeight="251742208" behindDoc="0" locked="0" layoutInCell="1" allowOverlap="1" wp14:anchorId="72D30EB8" wp14:editId="25E8A560">
                <wp:simplePos x="0" y="0"/>
                <wp:positionH relativeFrom="margin">
                  <wp:posOffset>161925</wp:posOffset>
                </wp:positionH>
                <wp:positionV relativeFrom="paragraph">
                  <wp:posOffset>247650</wp:posOffset>
                </wp:positionV>
                <wp:extent cx="476250" cy="85725"/>
                <wp:effectExtent l="0" t="0" r="19050" b="28575"/>
                <wp:wrapNone/>
                <wp:docPr id="61" name="מחבר ישר 61"/>
                <wp:cNvGraphicFramePr/>
                <a:graphic xmlns:a="http://schemas.openxmlformats.org/drawingml/2006/main">
                  <a:graphicData uri="http://schemas.microsoft.com/office/word/2010/wordprocessingShape">
                    <wps:wsp>
                      <wps:cNvCnPr/>
                      <wps:spPr>
                        <a:xfrm>
                          <a:off x="0" y="0"/>
                          <a:ext cx="476250" cy="85725"/>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2A9DB" id="מחבר ישר 61" o:spid="_x0000_s1026" style="position:absolute;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19.5pt" to="50.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" strokecolor="black [3200]" strokeweight="1.75pt">
                <v:stroke joinstyle="miter"/>
                <w10:wrap anchorx="margin"/>
              </v:line>
            </w:pict>
          </mc:Fallback>
        </mc:AlternateContent>
      </w:r>
      <w:r>
        <w:rPr>
          <w:rFonts w:hint="cs"/>
          <w:noProof/>
          <w:sz w:val="28"/>
          <w:szCs w:val="28"/>
          <w:rtl/>
        </w:rPr>
        <mc:AlternateContent>
          <mc:Choice Requires="wps">
            <w:drawing>
              <wp:anchor distT="0" distB="0" distL="114300" distR="114300" simplePos="0" relativeHeight="251740160" behindDoc="0" locked="0" layoutInCell="1" allowOverlap="1" wp14:anchorId="691D2984" wp14:editId="1ECE9E66">
                <wp:simplePos x="0" y="0"/>
                <wp:positionH relativeFrom="margin">
                  <wp:posOffset>209550</wp:posOffset>
                </wp:positionH>
                <wp:positionV relativeFrom="paragraph">
                  <wp:posOffset>53340</wp:posOffset>
                </wp:positionV>
                <wp:extent cx="476250" cy="85725"/>
                <wp:effectExtent l="0" t="0" r="19050" b="28575"/>
                <wp:wrapNone/>
                <wp:docPr id="60" name="מחבר ישר 60"/>
                <wp:cNvGraphicFramePr/>
                <a:graphic xmlns:a="http://schemas.openxmlformats.org/drawingml/2006/main">
                  <a:graphicData uri="http://schemas.microsoft.com/office/word/2010/wordprocessingShape">
                    <wps:wsp>
                      <wps:cNvCnPr/>
                      <wps:spPr>
                        <a:xfrm>
                          <a:off x="0" y="0"/>
                          <a:ext cx="476250" cy="85725"/>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BE364" id="מחבר ישר 60" o:spid="_x0000_s1026" style="position:absolute;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4.2pt" to="5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" strokecolor="black [3200]" strokeweight="1.75pt">
                <v:stroke joinstyle="miter"/>
                <w10:wrap anchorx="margin"/>
              </v:line>
            </w:pict>
          </mc:Fallback>
        </mc:AlternateContent>
      </w:r>
      <w:r w:rsidRPr="00014FC8">
        <w:rPr>
          <w:noProof/>
        </w:rPr>
        <w:drawing>
          <wp:anchor distT="0" distB="0" distL="114300" distR="114300" simplePos="0" relativeHeight="251738112" behindDoc="0" locked="0" layoutInCell="1" allowOverlap="1" wp14:anchorId="779F62AD" wp14:editId="38998CD2">
            <wp:simplePos x="0" y="0"/>
            <wp:positionH relativeFrom="margin">
              <wp:posOffset>161925</wp:posOffset>
            </wp:positionH>
            <wp:positionV relativeFrom="paragraph">
              <wp:posOffset>5715</wp:posOffset>
            </wp:positionV>
            <wp:extent cx="962025" cy="1236345"/>
            <wp:effectExtent l="0" t="0" r="9525" b="1905"/>
            <wp:wrapSquare wrapText="bothSides"/>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2025" cy="123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10F">
        <w:rPr>
          <w:rFonts w:hint="cs"/>
          <w:sz w:val="28"/>
          <w:szCs w:val="28"/>
          <w:rtl/>
        </w:rPr>
        <w:t xml:space="preserve">ניקח עכשיו את </w:t>
      </w:r>
      <w:r w:rsidR="00C0110F">
        <w:rPr>
          <w:sz w:val="28"/>
          <w:szCs w:val="28"/>
        </w:rPr>
        <w:t xml:space="preserve">source </w:t>
      </w:r>
      <w:r w:rsidR="006F777C">
        <w:rPr>
          <w:sz w:val="28"/>
          <w:szCs w:val="28"/>
        </w:rPr>
        <w:t>{</w:t>
      </w:r>
      <w:r w:rsidR="00C0110F">
        <w:rPr>
          <w:sz w:val="28"/>
          <w:szCs w:val="28"/>
        </w:rPr>
        <w:t>d</w:t>
      </w:r>
      <w:r w:rsidR="006F777C">
        <w:rPr>
          <w:sz w:val="28"/>
          <w:szCs w:val="28"/>
        </w:rPr>
        <w:t>}</w:t>
      </w:r>
      <w:r w:rsidR="00C0110F">
        <w:rPr>
          <w:sz w:val="28"/>
          <w:szCs w:val="28"/>
        </w:rPr>
        <w:t xml:space="preserve"> </w:t>
      </w:r>
      <w:r w:rsidR="00C0110F">
        <w:rPr>
          <w:rFonts w:hint="cs"/>
          <w:sz w:val="28"/>
          <w:szCs w:val="28"/>
          <w:rtl/>
        </w:rPr>
        <w:t xml:space="preserve"> </w:t>
      </w:r>
      <w:r w:rsidR="00C0110F">
        <w:rPr>
          <w:rFonts w:hint="cs"/>
          <w:sz w:val="28"/>
          <w:szCs w:val="28"/>
        </w:rPr>
        <w:t>T</w:t>
      </w:r>
      <w:r w:rsidR="00C0110F">
        <w:rPr>
          <w:sz w:val="28"/>
          <w:szCs w:val="28"/>
        </w:rPr>
        <w:t>{d} = {}</w:t>
      </w:r>
      <w:r w:rsidR="00C0110F">
        <w:rPr>
          <w:rFonts w:hint="cs"/>
          <w:sz w:val="28"/>
          <w:szCs w:val="28"/>
          <w:rtl/>
        </w:rPr>
        <w:t xml:space="preserve"> ,ולכן ערך </w:t>
      </w:r>
      <w:r w:rsidR="00C0110F">
        <w:rPr>
          <w:sz w:val="28"/>
          <w:szCs w:val="28"/>
        </w:rPr>
        <w:t>d</w:t>
      </w:r>
      <w:r w:rsidR="00C0110F">
        <w:rPr>
          <w:rFonts w:hint="cs"/>
          <w:sz w:val="28"/>
          <w:szCs w:val="28"/>
          <w:rtl/>
        </w:rPr>
        <w:t xml:space="preserve"> יהיה </w:t>
      </w:r>
      <w:r w:rsidR="00C0110F">
        <w:rPr>
          <w:sz w:val="28"/>
          <w:szCs w:val="28"/>
        </w:rPr>
        <w:t>false</w:t>
      </w:r>
      <w:r w:rsidR="00C0110F">
        <w:rPr>
          <w:rFonts w:hint="cs"/>
          <w:sz w:val="28"/>
          <w:szCs w:val="28"/>
          <w:rtl/>
        </w:rPr>
        <w:t xml:space="preserve"> , </w:t>
      </w:r>
      <w:r w:rsidR="00124761">
        <w:rPr>
          <w:rFonts w:hint="cs"/>
          <w:sz w:val="28"/>
          <w:szCs w:val="28"/>
          <w:rtl/>
        </w:rPr>
        <w:t>ו</w:t>
      </w:r>
      <w:r w:rsidR="00C0110F">
        <w:rPr>
          <w:rFonts w:hint="cs"/>
          <w:sz w:val="28"/>
          <w:szCs w:val="28"/>
          <w:rtl/>
        </w:rPr>
        <w:t>נעדכן את החוקים והגרף.</w:t>
      </w:r>
      <w:r w:rsidRPr="00AE51B1">
        <w:t xml:space="preserve"> </w:t>
      </w:r>
    </w:p>
    <w:p w14:paraId="398407F8" w14:textId="77777777" w:rsidR="00C0110F" w:rsidRPr="00124761" w:rsidRDefault="00AE51B1" w:rsidP="00124761">
      <w:pPr>
        <w:bidi/>
        <w:rPr>
          <w:sz w:val="28"/>
          <w:szCs w:val="28"/>
          <w:rtl/>
        </w:rPr>
      </w:pPr>
      <w:r>
        <w:rPr>
          <w:rFonts w:hint="cs"/>
          <w:noProof/>
          <w:sz w:val="28"/>
          <w:szCs w:val="28"/>
          <w:rtl/>
        </w:rPr>
        <mc:AlternateContent>
          <mc:Choice Requires="wps">
            <w:drawing>
              <wp:anchor distT="0" distB="0" distL="114300" distR="114300" simplePos="0" relativeHeight="251746304" behindDoc="0" locked="0" layoutInCell="1" allowOverlap="1" wp14:anchorId="75BC256F" wp14:editId="4DF508A9">
                <wp:simplePos x="0" y="0"/>
                <wp:positionH relativeFrom="margin">
                  <wp:posOffset>491490</wp:posOffset>
                </wp:positionH>
                <wp:positionV relativeFrom="paragraph">
                  <wp:posOffset>106680</wp:posOffset>
                </wp:positionV>
                <wp:extent cx="228600" cy="95250"/>
                <wp:effectExtent l="0" t="0" r="19050" b="19050"/>
                <wp:wrapNone/>
                <wp:docPr id="63" name="מחבר ישר 63"/>
                <wp:cNvGraphicFramePr/>
                <a:graphic xmlns:a="http://schemas.openxmlformats.org/drawingml/2006/main">
                  <a:graphicData uri="http://schemas.microsoft.com/office/word/2010/wordprocessingShape">
                    <wps:wsp>
                      <wps:cNvCnPr/>
                      <wps:spPr>
                        <a:xfrm>
                          <a:off x="0" y="0"/>
                          <a:ext cx="228600" cy="9525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68F1C" id="מחבר ישר 63"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pt,8.4pt" to="56.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" strokecolor="black [3200]" strokeweight="1.75pt">
                <v:stroke joinstyle="miter"/>
                <w10:wrap anchorx="margin"/>
              </v:line>
            </w:pict>
          </mc:Fallback>
        </mc:AlternateContent>
      </w:r>
      <w:r>
        <w:rPr>
          <w:rFonts w:hint="cs"/>
          <w:noProof/>
          <w:sz w:val="28"/>
          <w:szCs w:val="28"/>
          <w:rtl/>
        </w:rPr>
        <mc:AlternateContent>
          <mc:Choice Requires="wps">
            <w:drawing>
              <wp:anchor distT="0" distB="0" distL="114300" distR="114300" simplePos="0" relativeHeight="251748352" behindDoc="0" locked="0" layoutInCell="1" allowOverlap="1" wp14:anchorId="4C5A269E" wp14:editId="39885277">
                <wp:simplePos x="0" y="0"/>
                <wp:positionH relativeFrom="margin">
                  <wp:posOffset>228600</wp:posOffset>
                </wp:positionH>
                <wp:positionV relativeFrom="paragraph">
                  <wp:posOffset>121285</wp:posOffset>
                </wp:positionV>
                <wp:extent cx="228600" cy="95250"/>
                <wp:effectExtent l="0" t="0" r="19050" b="19050"/>
                <wp:wrapNone/>
                <wp:docPr id="64" name="מחבר ישר 64"/>
                <wp:cNvGraphicFramePr/>
                <a:graphic xmlns:a="http://schemas.openxmlformats.org/drawingml/2006/main">
                  <a:graphicData uri="http://schemas.microsoft.com/office/word/2010/wordprocessingShape">
                    <wps:wsp>
                      <wps:cNvCnPr/>
                      <wps:spPr>
                        <a:xfrm>
                          <a:off x="0" y="0"/>
                          <a:ext cx="228600" cy="9525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9D8FA" id="מחבר ישר 64" o:spid="_x0000_s1026" style="position:absolute;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9.55pt" to="3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" strokecolor="black [3200]" strokeweight="1.75pt">
                <v:stroke joinstyle="miter"/>
                <w10:wrap anchorx="margin"/>
              </v:line>
            </w:pict>
          </mc:Fallback>
        </mc:AlternateContent>
      </w:r>
      <w:r w:rsidR="00124761">
        <w:rPr>
          <w:sz w:val="28"/>
          <w:szCs w:val="28"/>
        </w:rPr>
        <w:t>M={a}</w:t>
      </w:r>
    </w:p>
    <w:p w14:paraId="193283C5" w14:textId="77777777" w:rsidR="00C0110F" w:rsidRDefault="00C0110F" w:rsidP="00C0110F">
      <w:pPr>
        <w:bidi/>
        <w:rPr>
          <w:rtl/>
        </w:rPr>
      </w:pPr>
    </w:p>
    <w:p w14:paraId="41F5EBC4" w14:textId="77777777" w:rsidR="00C0110F" w:rsidRDefault="00C0110F" w:rsidP="00C0110F">
      <w:pPr>
        <w:bidi/>
        <w:rPr>
          <w:rtl/>
        </w:rPr>
      </w:pPr>
    </w:p>
    <w:p w14:paraId="126297D2" w14:textId="77777777" w:rsidR="00C0110F" w:rsidRDefault="00124761" w:rsidP="006F777C">
      <w:pPr>
        <w:bidi/>
        <w:rPr>
          <w:sz w:val="28"/>
          <w:szCs w:val="28"/>
          <w:rtl/>
        </w:rPr>
      </w:pPr>
      <w:r>
        <w:rPr>
          <w:rFonts w:hint="cs"/>
          <w:noProof/>
          <w:sz w:val="28"/>
          <w:szCs w:val="28"/>
          <w:rtl/>
        </w:rPr>
        <w:lastRenderedPageBreak/>
        <mc:AlternateContent>
          <mc:Choice Requires="wps">
            <w:drawing>
              <wp:anchor distT="0" distB="0" distL="114300" distR="114300" simplePos="0" relativeHeight="251754496" behindDoc="0" locked="0" layoutInCell="1" allowOverlap="1" wp14:anchorId="3DD07B9E" wp14:editId="022334D1">
                <wp:simplePos x="0" y="0"/>
                <wp:positionH relativeFrom="margin">
                  <wp:posOffset>224790</wp:posOffset>
                </wp:positionH>
                <wp:positionV relativeFrom="paragraph">
                  <wp:posOffset>71756</wp:posOffset>
                </wp:positionV>
                <wp:extent cx="333375" cy="1238250"/>
                <wp:effectExtent l="0" t="0" r="28575" b="19050"/>
                <wp:wrapNone/>
                <wp:docPr id="69" name="מחבר ישר 69"/>
                <wp:cNvGraphicFramePr/>
                <a:graphic xmlns:a="http://schemas.openxmlformats.org/drawingml/2006/main">
                  <a:graphicData uri="http://schemas.microsoft.com/office/word/2010/wordprocessingShape">
                    <wps:wsp>
                      <wps:cNvCnPr/>
                      <wps:spPr>
                        <a:xfrm flipV="1">
                          <a:off x="0" y="0"/>
                          <a:ext cx="333375" cy="123825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3311D" id="מחבר ישר 69" o:spid="_x0000_s1026" style="position:absolute;flip: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pt,5.65pt" to="43.9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" strokecolor="black [3200]" strokeweight="1.75pt">
                <v:stroke joinstyle="miter"/>
                <w10:wrap anchorx="margin"/>
              </v:line>
            </w:pict>
          </mc:Fallback>
        </mc:AlternateContent>
      </w:r>
      <w:r>
        <w:rPr>
          <w:rFonts w:hint="cs"/>
          <w:noProof/>
          <w:sz w:val="28"/>
          <w:szCs w:val="28"/>
          <w:rtl/>
        </w:rPr>
        <mc:AlternateContent>
          <mc:Choice Requires="wps">
            <w:drawing>
              <wp:anchor distT="0" distB="0" distL="114300" distR="114300" simplePos="0" relativeHeight="251756544" behindDoc="0" locked="0" layoutInCell="1" allowOverlap="1" wp14:anchorId="1BADF64B" wp14:editId="7BCE4FD8">
                <wp:simplePos x="0" y="0"/>
                <wp:positionH relativeFrom="margin">
                  <wp:posOffset>100964</wp:posOffset>
                </wp:positionH>
                <wp:positionV relativeFrom="paragraph">
                  <wp:posOffset>52705</wp:posOffset>
                </wp:positionV>
                <wp:extent cx="561975" cy="1181100"/>
                <wp:effectExtent l="0" t="0" r="28575" b="19050"/>
                <wp:wrapNone/>
                <wp:docPr id="70" name="מחבר ישר 70"/>
                <wp:cNvGraphicFramePr/>
                <a:graphic xmlns:a="http://schemas.openxmlformats.org/drawingml/2006/main">
                  <a:graphicData uri="http://schemas.microsoft.com/office/word/2010/wordprocessingShape">
                    <wps:wsp>
                      <wps:cNvCnPr/>
                      <wps:spPr>
                        <a:xfrm>
                          <a:off x="0" y="0"/>
                          <a:ext cx="561975" cy="118110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EC76" id="מחבר ישר 70" o:spid="_x0000_s1026" style="position:absolute;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5pt,4.15pt" to="52.2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" strokecolor="black [3200]" strokeweight="1.75pt">
                <v:stroke joinstyle="miter"/>
                <w10:wrap anchorx="margin"/>
              </v:line>
            </w:pict>
          </mc:Fallback>
        </mc:AlternateContent>
      </w:r>
      <w:r w:rsidRPr="00014FC8">
        <w:rPr>
          <w:noProof/>
        </w:rPr>
        <w:drawing>
          <wp:anchor distT="0" distB="0" distL="114300" distR="114300" simplePos="0" relativeHeight="251752448" behindDoc="0" locked="0" layoutInCell="1" allowOverlap="1" wp14:anchorId="34DA15F1" wp14:editId="2D889DC9">
            <wp:simplePos x="0" y="0"/>
            <wp:positionH relativeFrom="margin">
              <wp:posOffset>133350</wp:posOffset>
            </wp:positionH>
            <wp:positionV relativeFrom="paragraph">
              <wp:posOffset>93980</wp:posOffset>
            </wp:positionV>
            <wp:extent cx="962025" cy="1236345"/>
            <wp:effectExtent l="0" t="0" r="9525" b="1905"/>
            <wp:wrapSquare wrapText="bothSides"/>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2025" cy="123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481">
        <w:rPr>
          <w:rFonts w:hint="cs"/>
          <w:sz w:val="28"/>
          <w:szCs w:val="28"/>
          <w:rtl/>
        </w:rPr>
        <w:t>ואחרון</w:t>
      </w:r>
      <w:r w:rsidR="006F777C">
        <w:rPr>
          <w:rFonts w:hint="cs"/>
          <w:sz w:val="28"/>
          <w:szCs w:val="28"/>
          <w:rtl/>
        </w:rPr>
        <w:t xml:space="preserve"> </w:t>
      </w:r>
      <w:r w:rsidR="006F777C">
        <w:rPr>
          <w:sz w:val="28"/>
          <w:szCs w:val="28"/>
        </w:rPr>
        <w:t>source {e,f}</w:t>
      </w:r>
      <w:r w:rsidR="006F777C">
        <w:rPr>
          <w:rFonts w:hint="cs"/>
          <w:sz w:val="28"/>
          <w:szCs w:val="28"/>
          <w:rtl/>
        </w:rPr>
        <w:t xml:space="preserve"> , </w:t>
      </w:r>
      <w:r w:rsidR="006F777C">
        <w:rPr>
          <w:sz w:val="28"/>
          <w:szCs w:val="28"/>
        </w:rPr>
        <w:t>T{e,f}={{e v f}, {e</w:t>
      </w:r>
      <w:r w:rsidR="006F777C" w:rsidRPr="006F777C">
        <w:rPr>
          <w:sz w:val="28"/>
          <w:szCs w:val="28"/>
        </w:rPr>
        <w:sym w:font="Wingdings" w:char="F0E0"/>
      </w:r>
      <w:r w:rsidR="006F777C">
        <w:rPr>
          <w:sz w:val="28"/>
          <w:szCs w:val="28"/>
        </w:rPr>
        <w:t>f}, {f</w:t>
      </w:r>
      <w:r w:rsidR="006F777C" w:rsidRPr="006F777C">
        <w:rPr>
          <w:sz w:val="28"/>
          <w:szCs w:val="28"/>
        </w:rPr>
        <w:sym w:font="Wingdings" w:char="F0E0"/>
      </w:r>
      <w:r w:rsidR="006F777C">
        <w:rPr>
          <w:sz w:val="28"/>
          <w:szCs w:val="28"/>
        </w:rPr>
        <w:t>e}}</w:t>
      </w:r>
      <w:r w:rsidR="006F777C">
        <w:rPr>
          <w:rFonts w:hint="cs"/>
          <w:sz w:val="28"/>
          <w:szCs w:val="28"/>
          <w:rtl/>
        </w:rPr>
        <w:t xml:space="preserve"> , המודל המינימלי הוא ששניהם </w:t>
      </w:r>
      <w:r w:rsidR="006F777C">
        <w:rPr>
          <w:sz w:val="28"/>
          <w:szCs w:val="28"/>
        </w:rPr>
        <w:t xml:space="preserve">true </w:t>
      </w:r>
      <w:r w:rsidR="006F777C">
        <w:rPr>
          <w:rFonts w:hint="cs"/>
          <w:sz w:val="28"/>
          <w:szCs w:val="28"/>
          <w:rtl/>
        </w:rPr>
        <w:t xml:space="preserve"> </w:t>
      </w:r>
      <w:r>
        <w:rPr>
          <w:rFonts w:hint="cs"/>
          <w:sz w:val="28"/>
          <w:szCs w:val="28"/>
          <w:rtl/>
        </w:rPr>
        <w:t xml:space="preserve">, נעדכן את החוקים והגרף ונוסיף את </w:t>
      </w:r>
      <w:r>
        <w:rPr>
          <w:sz w:val="28"/>
          <w:szCs w:val="28"/>
        </w:rPr>
        <w:t xml:space="preserve">e </w:t>
      </w:r>
      <w:r>
        <w:rPr>
          <w:rFonts w:hint="cs"/>
          <w:sz w:val="28"/>
          <w:szCs w:val="28"/>
          <w:rtl/>
        </w:rPr>
        <w:t xml:space="preserve"> ו </w:t>
      </w:r>
      <w:r>
        <w:rPr>
          <w:sz w:val="28"/>
          <w:szCs w:val="28"/>
        </w:rPr>
        <w:t xml:space="preserve">f </w:t>
      </w:r>
      <w:r>
        <w:rPr>
          <w:rFonts w:hint="cs"/>
          <w:sz w:val="28"/>
          <w:szCs w:val="28"/>
          <w:rtl/>
        </w:rPr>
        <w:t xml:space="preserve"> למודל המינימלי.</w:t>
      </w:r>
    </w:p>
    <w:p w14:paraId="6B67100E" w14:textId="77777777" w:rsidR="00124761" w:rsidRPr="00124761" w:rsidRDefault="00124761" w:rsidP="00124761">
      <w:pPr>
        <w:bidi/>
      </w:pPr>
      <w:r>
        <w:rPr>
          <w:sz w:val="28"/>
          <w:szCs w:val="28"/>
        </w:rPr>
        <w:t>M={a,e,f}</w:t>
      </w:r>
    </w:p>
    <w:p w14:paraId="6BDFCED6" w14:textId="77777777" w:rsidR="00C0110F" w:rsidRDefault="00C0110F" w:rsidP="00C0110F">
      <w:pPr>
        <w:bidi/>
        <w:rPr>
          <w:rtl/>
        </w:rPr>
      </w:pPr>
    </w:p>
    <w:p w14:paraId="040EDB5C" w14:textId="77777777" w:rsidR="00C0110F" w:rsidRDefault="00C0110F" w:rsidP="00C0110F">
      <w:pPr>
        <w:bidi/>
      </w:pPr>
    </w:p>
    <w:p w14:paraId="49021663" w14:textId="77777777" w:rsidR="00124761" w:rsidRPr="00124761" w:rsidRDefault="00124761" w:rsidP="00124761">
      <w:pPr>
        <w:bidi/>
        <w:rPr>
          <w:sz w:val="28"/>
          <w:szCs w:val="28"/>
          <w:rtl/>
        </w:rPr>
      </w:pPr>
      <w:r>
        <w:rPr>
          <w:rFonts w:hint="cs"/>
          <w:sz w:val="28"/>
          <w:szCs w:val="28"/>
          <w:rtl/>
        </w:rPr>
        <w:t xml:space="preserve">כיוון שסיימנו עם החוקים נחזיר את </w:t>
      </w:r>
      <w:r>
        <w:rPr>
          <w:rFonts w:hint="cs"/>
          <w:sz w:val="28"/>
          <w:szCs w:val="28"/>
        </w:rPr>
        <w:t>M</w:t>
      </w:r>
      <w:r>
        <w:rPr>
          <w:rFonts w:hint="cs"/>
          <w:sz w:val="28"/>
          <w:szCs w:val="28"/>
          <w:rtl/>
        </w:rPr>
        <w:t xml:space="preserve"> כמודל המינימלי.</w:t>
      </w:r>
    </w:p>
    <w:p w14:paraId="7021B61E" w14:textId="77777777" w:rsidR="00C0110F" w:rsidRDefault="00C0110F" w:rsidP="00C0110F">
      <w:pPr>
        <w:bidi/>
        <w:rPr>
          <w:rtl/>
        </w:rPr>
      </w:pPr>
    </w:p>
    <w:p w14:paraId="58549B27" w14:textId="77777777" w:rsidR="00C0110F" w:rsidRPr="009F7D2C" w:rsidRDefault="00C0110F" w:rsidP="00C0110F">
      <w:pPr>
        <w:bidi/>
        <w:rPr>
          <w:rtl/>
        </w:rPr>
      </w:pPr>
    </w:p>
    <w:p w14:paraId="40D1038E" w14:textId="77777777" w:rsidR="0031239D" w:rsidRDefault="0031239D" w:rsidP="0031239D">
      <w:pPr>
        <w:pStyle w:val="1"/>
        <w:numPr>
          <w:ilvl w:val="0"/>
          <w:numId w:val="1"/>
        </w:numPr>
        <w:jc w:val="left"/>
        <w:rPr>
          <w:rtl/>
        </w:rPr>
      </w:pPr>
      <w:r>
        <w:rPr>
          <w:rFonts w:hint="cs"/>
          <w:rtl/>
        </w:rPr>
        <w:t>תכנית בדיקות</w:t>
      </w:r>
    </w:p>
    <w:p w14:paraId="2D823701" w14:textId="77777777" w:rsidR="0031239D" w:rsidRPr="005909D8" w:rsidRDefault="0031239D" w:rsidP="00095CAE">
      <w:pPr>
        <w:bidi/>
        <w:rPr>
          <w:rFonts w:asciiTheme="minorBidi" w:hAnsiTheme="minorBidi"/>
          <w:sz w:val="28"/>
          <w:szCs w:val="28"/>
          <w:rtl/>
        </w:rPr>
      </w:pPr>
      <w:r w:rsidRPr="005909D8">
        <w:rPr>
          <w:rFonts w:asciiTheme="minorBidi" w:hAnsiTheme="minorBidi"/>
          <w:sz w:val="28"/>
          <w:szCs w:val="28"/>
          <w:rtl/>
        </w:rPr>
        <w:t xml:space="preserve">את הבדיקות </w:t>
      </w:r>
      <w:r w:rsidR="00095CAE">
        <w:rPr>
          <w:rFonts w:asciiTheme="minorBidi" w:hAnsiTheme="minorBidi"/>
          <w:sz w:val="28"/>
          <w:szCs w:val="28"/>
          <w:rtl/>
        </w:rPr>
        <w:t>נוכל לעשות רק על פסוקיות מ</w:t>
      </w:r>
      <w:r w:rsidR="00095CAE">
        <w:rPr>
          <w:rFonts w:asciiTheme="minorBidi" w:hAnsiTheme="minorBidi" w:hint="cs"/>
          <w:sz w:val="28"/>
          <w:szCs w:val="28"/>
          <w:rtl/>
        </w:rPr>
        <w:t xml:space="preserve">צורת </w:t>
      </w:r>
      <w:r w:rsidR="00095CAE">
        <w:rPr>
          <w:rFonts w:asciiTheme="minorBidi" w:hAnsiTheme="minorBidi" w:hint="cs"/>
          <w:sz w:val="28"/>
          <w:szCs w:val="28"/>
        </w:rPr>
        <w:t>CNF</w:t>
      </w:r>
      <w:r w:rsidR="00095CAE">
        <w:rPr>
          <w:rFonts w:asciiTheme="minorBidi" w:hAnsiTheme="minorBidi" w:hint="cs"/>
          <w:sz w:val="28"/>
          <w:szCs w:val="28"/>
          <w:rtl/>
        </w:rPr>
        <w:t xml:space="preserve"> .</w:t>
      </w:r>
    </w:p>
    <w:p w14:paraId="7784E1B9" w14:textId="77777777" w:rsidR="0031239D" w:rsidRPr="005909D8" w:rsidRDefault="0031239D" w:rsidP="0031239D">
      <w:pPr>
        <w:bidi/>
        <w:rPr>
          <w:rFonts w:asciiTheme="minorBidi" w:hAnsiTheme="minorBidi"/>
          <w:sz w:val="28"/>
          <w:szCs w:val="28"/>
          <w:rtl/>
        </w:rPr>
      </w:pPr>
      <w:r w:rsidRPr="005909D8">
        <w:rPr>
          <w:rFonts w:asciiTheme="minorBidi" w:hAnsiTheme="minorBidi"/>
          <w:sz w:val="28"/>
          <w:szCs w:val="28"/>
          <w:rtl/>
        </w:rPr>
        <w:t>הקובץ שאותו נקבל יכלול בשורה הראשונה את מספר המשתנים שיש בכל הפסוקיות ואחריו כל שורה מייצגת חוק , בסיום כל חוק נרשום את הספרה "0" ע"מ שנדע שהסתיים החוק (בגיט-</w:t>
      </w:r>
      <w:r w:rsidRPr="005909D8">
        <w:rPr>
          <w:rFonts w:asciiTheme="minorBidi" w:hAnsiTheme="minorBidi"/>
          <w:sz w:val="28"/>
          <w:szCs w:val="28"/>
        </w:rPr>
        <w:t xml:space="preserve">user manual </w:t>
      </w:r>
      <w:r w:rsidRPr="005909D8">
        <w:rPr>
          <w:rFonts w:asciiTheme="minorBidi" w:hAnsiTheme="minorBidi"/>
          <w:sz w:val="28"/>
          <w:szCs w:val="28"/>
          <w:rtl/>
        </w:rPr>
        <w:t xml:space="preserve"> מופיע הסינטקס המתאים של הקלט).</w:t>
      </w:r>
    </w:p>
    <w:p w14:paraId="3FD47789" w14:textId="77777777" w:rsidR="0031239D" w:rsidRPr="005909D8" w:rsidRDefault="0031239D" w:rsidP="0031239D">
      <w:pPr>
        <w:bidi/>
        <w:rPr>
          <w:rFonts w:asciiTheme="minorBidi" w:hAnsiTheme="minorBidi"/>
          <w:sz w:val="28"/>
          <w:szCs w:val="28"/>
          <w:rtl/>
        </w:rPr>
      </w:pPr>
      <w:r w:rsidRPr="005909D8">
        <w:rPr>
          <w:rFonts w:asciiTheme="minorBidi" w:hAnsiTheme="minorBidi"/>
          <w:sz w:val="28"/>
          <w:szCs w:val="28"/>
          <w:rtl/>
        </w:rPr>
        <w:t xml:space="preserve">חשוב שנשמור על סינטקס מתאים של הקלט </w:t>
      </w:r>
      <w:r w:rsidR="00B63964">
        <w:rPr>
          <w:rFonts w:asciiTheme="minorBidi" w:hAnsiTheme="minorBidi" w:hint="cs"/>
          <w:sz w:val="28"/>
          <w:szCs w:val="28"/>
          <w:rtl/>
        </w:rPr>
        <w:t>,</w:t>
      </w:r>
      <w:r w:rsidRPr="005909D8">
        <w:rPr>
          <w:rFonts w:asciiTheme="minorBidi" w:hAnsiTheme="minorBidi"/>
          <w:sz w:val="28"/>
          <w:szCs w:val="28"/>
          <w:rtl/>
        </w:rPr>
        <w:t>בגלל שאנו נרצה להריץ את אותו קלט על</w:t>
      </w:r>
      <w:r w:rsidR="0008470C">
        <w:rPr>
          <w:rFonts w:asciiTheme="minorBidi" w:hAnsiTheme="minorBidi" w:hint="cs"/>
          <w:sz w:val="28"/>
          <w:szCs w:val="28"/>
          <w:rtl/>
        </w:rPr>
        <w:t xml:space="preserve"> </w:t>
      </w:r>
      <w:r w:rsidRPr="005909D8">
        <w:rPr>
          <w:rFonts w:asciiTheme="minorBidi" w:hAnsiTheme="minorBidi"/>
          <w:sz w:val="28"/>
          <w:szCs w:val="28"/>
          <w:rtl/>
        </w:rPr>
        <w:t xml:space="preserve"> </w:t>
      </w:r>
      <w:r w:rsidRPr="005909D8">
        <w:rPr>
          <w:rFonts w:asciiTheme="minorBidi" w:hAnsiTheme="minorBidi"/>
          <w:sz w:val="28"/>
          <w:szCs w:val="28"/>
        </w:rPr>
        <w:t>WASP</w:t>
      </w:r>
      <w:r w:rsidRPr="005909D8">
        <w:rPr>
          <w:rFonts w:asciiTheme="minorBidi" w:hAnsiTheme="minorBidi"/>
          <w:sz w:val="28"/>
          <w:szCs w:val="28"/>
          <w:rtl/>
        </w:rPr>
        <w:t xml:space="preserve"> וכך נדע אם הצלחנו לייעל את האלגוריתם למציאת מודל מינימלי.</w:t>
      </w:r>
    </w:p>
    <w:p w14:paraId="54FA8A06" w14:textId="77777777" w:rsidR="0031239D" w:rsidRPr="005909D8" w:rsidRDefault="0031239D" w:rsidP="0031239D">
      <w:pPr>
        <w:bidi/>
        <w:rPr>
          <w:rFonts w:asciiTheme="minorBidi" w:hAnsiTheme="minorBidi"/>
          <w:sz w:val="28"/>
          <w:szCs w:val="28"/>
          <w:rtl/>
        </w:rPr>
      </w:pPr>
      <w:r w:rsidRPr="005909D8">
        <w:rPr>
          <w:rFonts w:asciiTheme="minorBidi" w:hAnsiTheme="minorBidi"/>
          <w:sz w:val="28"/>
          <w:szCs w:val="28"/>
          <w:rtl/>
        </w:rPr>
        <w:t>עבור כל קובץ בדיקות שמכיל סט של פסוקיות אנו נרצה,</w:t>
      </w:r>
      <w:r w:rsidR="00234801">
        <w:rPr>
          <w:rFonts w:asciiTheme="minorBidi" w:hAnsiTheme="minorBidi"/>
          <w:sz w:val="28"/>
          <w:szCs w:val="28"/>
          <w:rtl/>
        </w:rPr>
        <w:t xml:space="preserve"> בנוסף למציאת מודל מינימלי, למ</w:t>
      </w:r>
      <w:r w:rsidR="00234801">
        <w:rPr>
          <w:rFonts w:asciiTheme="minorBidi" w:hAnsiTheme="minorBidi" w:hint="cs"/>
          <w:sz w:val="28"/>
          <w:szCs w:val="28"/>
          <w:rtl/>
        </w:rPr>
        <w:t>צו</w:t>
      </w:r>
      <w:r w:rsidR="00B63964">
        <w:rPr>
          <w:rFonts w:asciiTheme="minorBidi" w:hAnsiTheme="minorBidi"/>
          <w:sz w:val="28"/>
          <w:szCs w:val="28"/>
          <w:rtl/>
        </w:rPr>
        <w:t xml:space="preserve">א את רכיב הקשירות הגדול ביותר </w:t>
      </w:r>
      <w:r w:rsidRPr="005909D8">
        <w:rPr>
          <w:rFonts w:asciiTheme="minorBidi" w:hAnsiTheme="minorBidi"/>
          <w:sz w:val="28"/>
          <w:szCs w:val="28"/>
          <w:rtl/>
        </w:rPr>
        <w:t>ולבדוק עליו מה קורה שמנסים לפרק אותו.</w:t>
      </w:r>
    </w:p>
    <w:p w14:paraId="2A8DFE6B" w14:textId="77777777" w:rsidR="0031239D" w:rsidRPr="005909D8" w:rsidRDefault="00B63964" w:rsidP="00B63964">
      <w:pPr>
        <w:bidi/>
        <w:rPr>
          <w:rFonts w:asciiTheme="minorBidi" w:hAnsiTheme="minorBidi"/>
          <w:sz w:val="28"/>
          <w:szCs w:val="28"/>
          <w:rtl/>
        </w:rPr>
      </w:pPr>
      <w:r>
        <w:rPr>
          <w:rFonts w:asciiTheme="minorBidi" w:hAnsiTheme="minorBidi"/>
          <w:sz w:val="28"/>
          <w:szCs w:val="28"/>
          <w:rtl/>
        </w:rPr>
        <w:t xml:space="preserve">יכולים להיות כמה אפשרויות </w:t>
      </w:r>
      <w:r w:rsidR="0031239D" w:rsidRPr="005909D8">
        <w:rPr>
          <w:rFonts w:asciiTheme="minorBidi" w:hAnsiTheme="minorBidi"/>
          <w:sz w:val="28"/>
          <w:szCs w:val="28"/>
          <w:rtl/>
        </w:rPr>
        <w:t xml:space="preserve"> :</w:t>
      </w:r>
    </w:p>
    <w:p w14:paraId="24661A7A" w14:textId="77777777" w:rsidR="0031239D" w:rsidRPr="005909D8" w:rsidRDefault="0031239D" w:rsidP="0031239D">
      <w:pPr>
        <w:pStyle w:val="a5"/>
        <w:numPr>
          <w:ilvl w:val="0"/>
          <w:numId w:val="5"/>
        </w:numPr>
        <w:rPr>
          <w:rFonts w:asciiTheme="minorBidi" w:hAnsiTheme="minorBidi" w:cstheme="minorBidi"/>
          <w:sz w:val="28"/>
          <w:szCs w:val="28"/>
        </w:rPr>
      </w:pPr>
      <w:r w:rsidRPr="005909D8">
        <w:rPr>
          <w:rFonts w:asciiTheme="minorBidi" w:hAnsiTheme="minorBidi" w:cstheme="minorBidi"/>
          <w:sz w:val="28"/>
          <w:szCs w:val="28"/>
          <w:rtl/>
        </w:rPr>
        <w:t>ברגע שהצלחנו לפרק את רכיב הקשירות הגדול ביותר באופן מאוזן יחסית</w:t>
      </w:r>
      <w:r w:rsidR="00B63964">
        <w:rPr>
          <w:rFonts w:asciiTheme="minorBidi" w:hAnsiTheme="minorBidi" w:cstheme="minorBidi" w:hint="cs"/>
          <w:sz w:val="28"/>
          <w:szCs w:val="28"/>
          <w:rtl/>
        </w:rPr>
        <w:t>,</w:t>
      </w:r>
      <w:r w:rsidRPr="005909D8">
        <w:rPr>
          <w:rFonts w:asciiTheme="minorBidi" w:hAnsiTheme="minorBidi" w:cstheme="minorBidi"/>
          <w:sz w:val="28"/>
          <w:szCs w:val="28"/>
          <w:rtl/>
        </w:rPr>
        <w:t xml:space="preserve"> אז נצליח לצמצם באופן משמעותי את זמן הריצה המע</w:t>
      </w:r>
      <w:r w:rsidR="00234801">
        <w:rPr>
          <w:rFonts w:asciiTheme="minorBidi" w:hAnsiTheme="minorBidi" w:cstheme="minorBidi"/>
          <w:sz w:val="28"/>
          <w:szCs w:val="28"/>
          <w:rtl/>
        </w:rPr>
        <w:t>ריכי של האלגוריתם , לזמן ריצה מ</w:t>
      </w:r>
      <w:r w:rsidR="00234801">
        <w:rPr>
          <w:rFonts w:asciiTheme="minorBidi" w:hAnsiTheme="minorBidi" w:cstheme="minorBidi" w:hint="cs"/>
          <w:sz w:val="28"/>
          <w:szCs w:val="28"/>
          <w:rtl/>
        </w:rPr>
        <w:t>ע</w:t>
      </w:r>
      <w:r w:rsidRPr="005909D8">
        <w:rPr>
          <w:rFonts w:asciiTheme="minorBidi" w:hAnsiTheme="minorBidi" w:cstheme="minorBidi"/>
          <w:sz w:val="28"/>
          <w:szCs w:val="28"/>
          <w:rtl/>
        </w:rPr>
        <w:t>ריכי אבל קטן משמעותית.</w:t>
      </w:r>
    </w:p>
    <w:p w14:paraId="7C12785C" w14:textId="77777777" w:rsidR="0031239D" w:rsidRPr="00334DF2" w:rsidRDefault="0031239D" w:rsidP="00334DF2">
      <w:pPr>
        <w:pStyle w:val="a5"/>
        <w:numPr>
          <w:ilvl w:val="0"/>
          <w:numId w:val="5"/>
        </w:numPr>
        <w:rPr>
          <w:rFonts w:asciiTheme="minorBidi" w:hAnsiTheme="minorBidi" w:cstheme="minorBidi"/>
          <w:sz w:val="28"/>
          <w:szCs w:val="28"/>
          <w:rtl/>
        </w:rPr>
      </w:pPr>
      <w:r w:rsidRPr="005909D8">
        <w:rPr>
          <w:rFonts w:asciiTheme="minorBidi" w:hAnsiTheme="minorBidi" w:cstheme="minorBidi"/>
          <w:sz w:val="28"/>
          <w:szCs w:val="28"/>
          <w:rtl/>
        </w:rPr>
        <w:t xml:space="preserve">ברגע שהצלחנו לפרק את רכיב הקשירות אך הפירוק לא היה מאוזן ייתכן שנשאיר רכיב קשירות גדול עדיין , גם אותו ננסה לפרק , וגם הפירוק שלאחריו לא יהיה מאוזן, ככה ברקורסיה (השיטה שמציבה משתנים נעשית ברקורסיה ) . </w:t>
      </w:r>
      <w:r w:rsidR="00B63964">
        <w:rPr>
          <w:rFonts w:asciiTheme="minorBidi" w:hAnsiTheme="minorBidi" w:cstheme="minorBidi" w:hint="cs"/>
          <w:sz w:val="28"/>
          <w:szCs w:val="28"/>
          <w:rtl/>
        </w:rPr>
        <w:t>ו</w:t>
      </w:r>
      <w:r w:rsidRPr="005909D8">
        <w:rPr>
          <w:rFonts w:asciiTheme="minorBidi" w:hAnsiTheme="minorBidi" w:cstheme="minorBidi"/>
          <w:sz w:val="28"/>
          <w:szCs w:val="28"/>
          <w:rtl/>
        </w:rPr>
        <w:t>מצב זה יגרום לנו לבזבז הרבה עבודה על פירוק בלבד ,דבר שיגרום לנו לאבד מזמן הריצה שנרצה לשפר.</w:t>
      </w:r>
    </w:p>
    <w:p w14:paraId="6BA04A8B" w14:textId="77777777" w:rsidR="00334DF2" w:rsidRDefault="00334DF2" w:rsidP="00334DF2"/>
    <w:p w14:paraId="7F58B0B3" w14:textId="77777777" w:rsidR="001148A1" w:rsidRDefault="00AB67F8" w:rsidP="001148A1">
      <w:pPr>
        <w:bidi/>
        <w:rPr>
          <w:sz w:val="28"/>
          <w:szCs w:val="28"/>
          <w:rtl/>
        </w:rPr>
      </w:pPr>
      <w:r>
        <w:rPr>
          <w:rFonts w:hint="cs"/>
          <w:sz w:val="28"/>
          <w:szCs w:val="28"/>
          <w:rtl/>
        </w:rPr>
        <w:lastRenderedPageBreak/>
        <w:t>דוגמא לפירוק רכיב קשירות:</w:t>
      </w:r>
    </w:p>
    <w:p w14:paraId="087FCD20" w14:textId="77777777" w:rsidR="00AB67F8" w:rsidRPr="00AB67F8" w:rsidRDefault="00607522" w:rsidP="00AB67F8">
      <w:pPr>
        <w:bidi/>
        <w:rPr>
          <w:sz w:val="28"/>
          <w:szCs w:val="28"/>
          <w:rtl/>
        </w:rPr>
      </w:pPr>
      <w:r>
        <w:rPr>
          <w:noProof/>
          <w:sz w:val="28"/>
          <w:szCs w:val="28"/>
          <w:rtl/>
        </w:rPr>
        <mc:AlternateContent>
          <mc:Choice Requires="wps">
            <w:drawing>
              <wp:anchor distT="0" distB="0" distL="114300" distR="114300" simplePos="0" relativeHeight="251761664" behindDoc="0" locked="0" layoutInCell="1" allowOverlap="1" wp14:anchorId="6D19FCB0" wp14:editId="18FFCF85">
                <wp:simplePos x="0" y="0"/>
                <wp:positionH relativeFrom="column">
                  <wp:posOffset>1586865</wp:posOffset>
                </wp:positionH>
                <wp:positionV relativeFrom="paragraph">
                  <wp:posOffset>64770</wp:posOffset>
                </wp:positionV>
                <wp:extent cx="400050" cy="381000"/>
                <wp:effectExtent l="0" t="0" r="19050" b="19050"/>
                <wp:wrapNone/>
                <wp:docPr id="73" name="אליפסה 73"/>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32CDB" id="אליפסה 73" o:spid="_x0000_s1026" style="position:absolute;margin-left:124.95pt;margin-top:5.1pt;width:31.5pt;height:30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" fillcolor="#5b9bd5 [3204]" strokecolor="#1f4d78 [1604]" strokeweight="1pt">
                <v:stroke joinstyle="miter"/>
              </v:oval>
            </w:pict>
          </mc:Fallback>
        </mc:AlternateContent>
      </w:r>
      <w:r>
        <w:rPr>
          <w:noProof/>
          <w:sz w:val="28"/>
          <w:szCs w:val="28"/>
          <w:rtl/>
        </w:rPr>
        <mc:AlternateContent>
          <mc:Choice Requires="wps">
            <w:drawing>
              <wp:anchor distT="0" distB="0" distL="114300" distR="114300" simplePos="0" relativeHeight="251769856" behindDoc="0" locked="0" layoutInCell="1" allowOverlap="1" wp14:anchorId="28C8E43B" wp14:editId="3DE866C7">
                <wp:simplePos x="0" y="0"/>
                <wp:positionH relativeFrom="column">
                  <wp:posOffset>3387090</wp:posOffset>
                </wp:positionH>
                <wp:positionV relativeFrom="paragraph">
                  <wp:posOffset>104775</wp:posOffset>
                </wp:positionV>
                <wp:extent cx="400050" cy="381000"/>
                <wp:effectExtent l="0" t="0" r="19050" b="19050"/>
                <wp:wrapNone/>
                <wp:docPr id="77" name="אליפסה 77"/>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84B0B1" id="אליפסה 77" o:spid="_x0000_s1026" style="position:absolute;margin-left:266.7pt;margin-top:8.25pt;width:31.5pt;height:30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" fillcolor="#5b9bd5 [3204]" strokecolor="#1f4d78 [1604]" strokeweight="1pt">
                <v:stroke joinstyle="miter"/>
              </v:oval>
            </w:pict>
          </mc:Fallback>
        </mc:AlternateContent>
      </w:r>
    </w:p>
    <w:p w14:paraId="29ECEF1C" w14:textId="77777777" w:rsidR="00607522" w:rsidRDefault="00607522" w:rsidP="00AB67F8">
      <w:pPr>
        <w:bidi/>
        <w:rPr>
          <w:noProof/>
          <w:sz w:val="28"/>
          <w:szCs w:val="28"/>
          <w:rtl/>
        </w:rPr>
      </w:pPr>
      <w:r>
        <w:rPr>
          <w:noProof/>
          <w:sz w:val="28"/>
          <w:szCs w:val="28"/>
          <w:rtl/>
        </w:rPr>
        <mc:AlternateContent>
          <mc:Choice Requires="wps">
            <w:drawing>
              <wp:anchor distT="0" distB="0" distL="114300" distR="114300" simplePos="0" relativeHeight="251785216" behindDoc="0" locked="0" layoutInCell="1" allowOverlap="1" wp14:anchorId="17BBB4BD" wp14:editId="17118556">
                <wp:simplePos x="0" y="0"/>
                <wp:positionH relativeFrom="column">
                  <wp:posOffset>3512821</wp:posOffset>
                </wp:positionH>
                <wp:positionV relativeFrom="paragraph">
                  <wp:posOffset>172720</wp:posOffset>
                </wp:positionV>
                <wp:extent cx="45719" cy="895350"/>
                <wp:effectExtent l="76200" t="38100" r="50165" b="19050"/>
                <wp:wrapNone/>
                <wp:docPr id="88" name="מחבר חץ ישר 88"/>
                <wp:cNvGraphicFramePr/>
                <a:graphic xmlns:a="http://schemas.openxmlformats.org/drawingml/2006/main">
                  <a:graphicData uri="http://schemas.microsoft.com/office/word/2010/wordprocessingShape">
                    <wps:wsp>
                      <wps:cNvCnPr/>
                      <wps:spPr>
                        <a:xfrm flipH="1" flipV="1">
                          <a:off x="0" y="0"/>
                          <a:ext cx="45719"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C581D" id="מחבר חץ ישר 88" o:spid="_x0000_s1026" type="#_x0000_t32" style="position:absolute;margin-left:276.6pt;margin-top:13.6pt;width:3.6pt;height:70.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87264" behindDoc="0" locked="0" layoutInCell="1" allowOverlap="1" wp14:anchorId="16350372" wp14:editId="0AD1DFAB">
                <wp:simplePos x="0" y="0"/>
                <wp:positionH relativeFrom="column">
                  <wp:posOffset>3672840</wp:posOffset>
                </wp:positionH>
                <wp:positionV relativeFrom="paragraph">
                  <wp:posOffset>172720</wp:posOffset>
                </wp:positionV>
                <wp:extent cx="45719" cy="838200"/>
                <wp:effectExtent l="38100" t="0" r="69215" b="57150"/>
                <wp:wrapNone/>
                <wp:docPr id="89" name="מחבר חץ ישר 89"/>
                <wp:cNvGraphicFramePr/>
                <a:graphic xmlns:a="http://schemas.openxmlformats.org/drawingml/2006/main">
                  <a:graphicData uri="http://schemas.microsoft.com/office/word/2010/wordprocessingShape">
                    <wps:wsp>
                      <wps:cNvCnPr/>
                      <wps:spPr>
                        <a:xfrm>
                          <a:off x="0" y="0"/>
                          <a:ext cx="45719"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76A42" id="מחבר חץ ישר 89" o:spid="_x0000_s1026" type="#_x0000_t32" style="position:absolute;margin-left:289.2pt;margin-top:13.6pt;width:3.6pt;height:6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73952" behindDoc="0" locked="0" layoutInCell="1" allowOverlap="1" wp14:anchorId="307E5FE4" wp14:editId="7B316D37">
                <wp:simplePos x="0" y="0"/>
                <wp:positionH relativeFrom="column">
                  <wp:posOffset>3739515</wp:posOffset>
                </wp:positionH>
                <wp:positionV relativeFrom="paragraph">
                  <wp:posOffset>10794</wp:posOffset>
                </wp:positionV>
                <wp:extent cx="390525" cy="447675"/>
                <wp:effectExtent l="0" t="0" r="66675" b="47625"/>
                <wp:wrapNone/>
                <wp:docPr id="81" name="מחבר חץ ישר 81"/>
                <wp:cNvGraphicFramePr/>
                <a:graphic xmlns:a="http://schemas.openxmlformats.org/drawingml/2006/main">
                  <a:graphicData uri="http://schemas.microsoft.com/office/word/2010/wordprocessingShape">
                    <wps:wsp>
                      <wps:cNvCnPr/>
                      <wps:spPr>
                        <a:xfrm>
                          <a:off x="0" y="0"/>
                          <a:ext cx="390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1EE4B" id="מחבר חץ ישר 81" o:spid="_x0000_s1026" type="#_x0000_t32" style="position:absolute;margin-left:294.45pt;margin-top:.85pt;width:30.75pt;height:3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76000" behindDoc="0" locked="0" layoutInCell="1" allowOverlap="1" wp14:anchorId="3237CA72" wp14:editId="215E4DCF">
                <wp:simplePos x="0" y="0"/>
                <wp:positionH relativeFrom="column">
                  <wp:posOffset>2815590</wp:posOffset>
                </wp:positionH>
                <wp:positionV relativeFrom="paragraph">
                  <wp:posOffset>48895</wp:posOffset>
                </wp:positionV>
                <wp:extent cx="571500" cy="342900"/>
                <wp:effectExtent l="0" t="38100" r="57150" b="19050"/>
                <wp:wrapNone/>
                <wp:docPr id="83" name="מחבר חץ ישר 83"/>
                <wp:cNvGraphicFramePr/>
                <a:graphic xmlns:a="http://schemas.openxmlformats.org/drawingml/2006/main">
                  <a:graphicData uri="http://schemas.microsoft.com/office/word/2010/wordprocessingShape">
                    <wps:wsp>
                      <wps:cNvCnPr/>
                      <wps:spPr>
                        <a:xfrm flipV="1">
                          <a:off x="0" y="0"/>
                          <a:ext cx="5715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6BE91" id="מחבר חץ ישר 83" o:spid="_x0000_s1026" type="#_x0000_t32" style="position:absolute;margin-left:221.7pt;margin-top:3.85pt;width:45pt;height:27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71904" behindDoc="0" locked="0" layoutInCell="1" allowOverlap="1" wp14:anchorId="39DBC23C" wp14:editId="3EB74EF0">
                <wp:simplePos x="0" y="0"/>
                <wp:positionH relativeFrom="column">
                  <wp:posOffset>1958340</wp:posOffset>
                </wp:positionH>
                <wp:positionV relativeFrom="paragraph">
                  <wp:posOffset>20319</wp:posOffset>
                </wp:positionV>
                <wp:extent cx="523875" cy="428625"/>
                <wp:effectExtent l="0" t="0" r="47625" b="47625"/>
                <wp:wrapNone/>
                <wp:docPr id="79" name="מחבר חץ ישר 79"/>
                <wp:cNvGraphicFramePr/>
                <a:graphic xmlns:a="http://schemas.openxmlformats.org/drawingml/2006/main">
                  <a:graphicData uri="http://schemas.microsoft.com/office/word/2010/wordprocessingShape">
                    <wps:wsp>
                      <wps:cNvCnPr/>
                      <wps:spPr>
                        <a:xfrm>
                          <a:off x="0" y="0"/>
                          <a:ext cx="5238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270B8" id="מחבר חץ ישר 79" o:spid="_x0000_s1026" type="#_x0000_t32" style="position:absolute;margin-left:154.2pt;margin-top:1.6pt;width:41.25pt;height:3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70880" behindDoc="0" locked="0" layoutInCell="1" allowOverlap="1" wp14:anchorId="195C308C" wp14:editId="00BF18CB">
                <wp:simplePos x="0" y="0"/>
                <wp:positionH relativeFrom="column">
                  <wp:posOffset>1282064</wp:posOffset>
                </wp:positionH>
                <wp:positionV relativeFrom="paragraph">
                  <wp:posOffset>20320</wp:posOffset>
                </wp:positionV>
                <wp:extent cx="352425" cy="342900"/>
                <wp:effectExtent l="0" t="38100" r="47625" b="19050"/>
                <wp:wrapNone/>
                <wp:docPr id="78" name="מחבר חץ ישר 78"/>
                <wp:cNvGraphicFramePr/>
                <a:graphic xmlns:a="http://schemas.openxmlformats.org/drawingml/2006/main">
                  <a:graphicData uri="http://schemas.microsoft.com/office/word/2010/wordprocessingShape">
                    <wps:wsp>
                      <wps:cNvCnPr/>
                      <wps:spPr>
                        <a:xfrm flipV="1">
                          <a:off x="0" y="0"/>
                          <a:ext cx="3524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0D568" id="מחבר חץ ישר 78" o:spid="_x0000_s1026" type="#_x0000_t32" style="position:absolute;margin-left:100.95pt;margin-top:1.6pt;width:27.75pt;height:27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" strokecolor="#5b9bd5 [3204]" strokeweight=".5pt">
                <v:stroke endarrow="block" joinstyle="miter"/>
              </v:shape>
            </w:pict>
          </mc:Fallback>
        </mc:AlternateContent>
      </w:r>
    </w:p>
    <w:p w14:paraId="019DDEA4" w14:textId="77777777" w:rsidR="00AB67F8" w:rsidRDefault="00607522" w:rsidP="00607522">
      <w:pPr>
        <w:bidi/>
        <w:rPr>
          <w:rtl/>
        </w:rPr>
      </w:pPr>
      <w:r>
        <w:rPr>
          <w:noProof/>
          <w:sz w:val="28"/>
          <w:szCs w:val="28"/>
          <w:rtl/>
        </w:rPr>
        <mc:AlternateContent>
          <mc:Choice Requires="wps">
            <w:drawing>
              <wp:anchor distT="0" distB="0" distL="114300" distR="114300" simplePos="0" relativeHeight="251774976" behindDoc="0" locked="0" layoutInCell="1" allowOverlap="1" wp14:anchorId="3E26E47C" wp14:editId="7518407D">
                <wp:simplePos x="0" y="0"/>
                <wp:positionH relativeFrom="column">
                  <wp:posOffset>2901315</wp:posOffset>
                </wp:positionH>
                <wp:positionV relativeFrom="paragraph">
                  <wp:posOffset>221615</wp:posOffset>
                </wp:positionV>
                <wp:extent cx="1209675" cy="45719"/>
                <wp:effectExtent l="19050" t="76200" r="28575" b="50165"/>
                <wp:wrapNone/>
                <wp:docPr id="82" name="מחבר חץ ישר 82"/>
                <wp:cNvGraphicFramePr/>
                <a:graphic xmlns:a="http://schemas.openxmlformats.org/drawingml/2006/main">
                  <a:graphicData uri="http://schemas.microsoft.com/office/word/2010/wordprocessingShape">
                    <wps:wsp>
                      <wps:cNvCnPr/>
                      <wps:spPr>
                        <a:xfrm flipH="1" flipV="1">
                          <a:off x="0" y="0"/>
                          <a:ext cx="1209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EB40A" id="מחבר חץ ישר 82" o:spid="_x0000_s1026" type="#_x0000_t32" style="position:absolute;margin-left:228.45pt;margin-top:17.45pt;width:95.25pt;height:3.6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65760" behindDoc="0" locked="0" layoutInCell="1" allowOverlap="1" wp14:anchorId="3E6EDFBD" wp14:editId="3E8A37E4">
                <wp:simplePos x="0" y="0"/>
                <wp:positionH relativeFrom="column">
                  <wp:posOffset>4053840</wp:posOffset>
                </wp:positionH>
                <wp:positionV relativeFrom="paragraph">
                  <wp:posOffset>96520</wp:posOffset>
                </wp:positionV>
                <wp:extent cx="400050" cy="381000"/>
                <wp:effectExtent l="0" t="0" r="19050" b="19050"/>
                <wp:wrapNone/>
                <wp:docPr id="75" name="אליפסה 75"/>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06E06" id="אליפסה 75" o:spid="_x0000_s1026" style="position:absolute;margin-left:319.2pt;margin-top:7.6pt;width:31.5pt;height:3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" fillcolor="#5b9bd5 [3204]" strokecolor="#1f4d78 [1604]" strokeweight="1pt">
                <v:stroke joinstyle="miter"/>
              </v:oval>
            </w:pict>
          </mc:Fallback>
        </mc:AlternateContent>
      </w:r>
      <w:r>
        <w:rPr>
          <w:noProof/>
          <w:sz w:val="28"/>
          <w:szCs w:val="28"/>
          <w:rtl/>
        </w:rPr>
        <mc:AlternateContent>
          <mc:Choice Requires="wps">
            <w:drawing>
              <wp:anchor distT="0" distB="0" distL="114300" distR="114300" simplePos="0" relativeHeight="251777024" behindDoc="0" locked="0" layoutInCell="1" allowOverlap="1" wp14:anchorId="578F04B0" wp14:editId="24B3AC21">
                <wp:simplePos x="0" y="0"/>
                <wp:positionH relativeFrom="column">
                  <wp:posOffset>1310640</wp:posOffset>
                </wp:positionH>
                <wp:positionV relativeFrom="paragraph">
                  <wp:posOffset>212725</wp:posOffset>
                </wp:positionV>
                <wp:extent cx="1190625" cy="28575"/>
                <wp:effectExtent l="38100" t="76200" r="28575" b="66675"/>
                <wp:wrapNone/>
                <wp:docPr id="84" name="מחבר חץ ישר 84"/>
                <wp:cNvGraphicFramePr/>
                <a:graphic xmlns:a="http://schemas.openxmlformats.org/drawingml/2006/main">
                  <a:graphicData uri="http://schemas.microsoft.com/office/word/2010/wordprocessingShape">
                    <wps:wsp>
                      <wps:cNvCnPr/>
                      <wps:spPr>
                        <a:xfrm flipH="1" flipV="1">
                          <a:off x="0" y="0"/>
                          <a:ext cx="11906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18064" id="מחבר חץ ישר 84" o:spid="_x0000_s1026" type="#_x0000_t32" style="position:absolute;margin-left:103.2pt;margin-top:16.75pt;width:93.75pt;height:2.25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59616" behindDoc="0" locked="0" layoutInCell="1" allowOverlap="1" wp14:anchorId="1BDF3FD0" wp14:editId="5E9FCF86">
                <wp:simplePos x="0" y="0"/>
                <wp:positionH relativeFrom="margin">
                  <wp:align>center</wp:align>
                </wp:positionH>
                <wp:positionV relativeFrom="paragraph">
                  <wp:posOffset>53975</wp:posOffset>
                </wp:positionV>
                <wp:extent cx="400050" cy="381000"/>
                <wp:effectExtent l="0" t="0" r="19050" b="19050"/>
                <wp:wrapNone/>
                <wp:docPr id="72" name="אליפסה 72"/>
                <wp:cNvGraphicFramePr/>
                <a:graphic xmlns:a="http://schemas.openxmlformats.org/drawingml/2006/main">
                  <a:graphicData uri="http://schemas.microsoft.com/office/word/2010/wordprocessingShape">
                    <wps:wsp>
                      <wps:cNvSpPr/>
                      <wps:spPr>
                        <a:xfrm>
                          <a:off x="0" y="0"/>
                          <a:ext cx="40005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1BE50" id="אליפסה 72" o:spid="_x0000_s1026" style="position:absolute;margin-left:0;margin-top:4.25pt;width:31.5pt;height:30pt;z-index:2517596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" fillcolor="red" strokecolor="#1f4d78 [1604]" strokeweight="1pt">
                <v:stroke joinstyle="miter"/>
                <w10:wrap anchorx="margin"/>
              </v:oval>
            </w:pict>
          </mc:Fallback>
        </mc:AlternateContent>
      </w:r>
      <w:r>
        <w:rPr>
          <w:noProof/>
          <w:sz w:val="28"/>
          <w:szCs w:val="28"/>
          <w:rtl/>
        </w:rPr>
        <mc:AlternateContent>
          <mc:Choice Requires="wps">
            <w:drawing>
              <wp:anchor distT="0" distB="0" distL="114300" distR="114300" simplePos="0" relativeHeight="251757568" behindDoc="0" locked="0" layoutInCell="1" allowOverlap="1" wp14:anchorId="33E93407" wp14:editId="147DBD0C">
                <wp:simplePos x="0" y="0"/>
                <wp:positionH relativeFrom="column">
                  <wp:posOffset>910590</wp:posOffset>
                </wp:positionH>
                <wp:positionV relativeFrom="paragraph">
                  <wp:posOffset>12700</wp:posOffset>
                </wp:positionV>
                <wp:extent cx="400050" cy="381000"/>
                <wp:effectExtent l="0" t="0" r="19050" b="19050"/>
                <wp:wrapNone/>
                <wp:docPr id="71" name="אליפסה 71"/>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F3ED3" id="אליפסה 71" o:spid="_x0000_s1026" style="position:absolute;margin-left:71.7pt;margin-top:1pt;width:31.5pt;height:30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" fillcolor="#5b9bd5 [3204]" strokecolor="#1f4d78 [1604]" strokeweight="1pt">
                <v:stroke joinstyle="miter"/>
              </v:oval>
            </w:pict>
          </mc:Fallback>
        </mc:AlternateContent>
      </w:r>
    </w:p>
    <w:p w14:paraId="2072E869" w14:textId="77777777" w:rsidR="00AB67F8" w:rsidRDefault="00607522" w:rsidP="00AB67F8">
      <w:pPr>
        <w:bidi/>
        <w:rPr>
          <w:rtl/>
        </w:rPr>
      </w:pPr>
      <w:r>
        <w:rPr>
          <w:noProof/>
          <w:sz w:val="28"/>
          <w:szCs w:val="28"/>
          <w:rtl/>
        </w:rPr>
        <mc:AlternateContent>
          <mc:Choice Requires="wps">
            <w:drawing>
              <wp:anchor distT="0" distB="0" distL="114300" distR="114300" simplePos="0" relativeHeight="251783168" behindDoc="0" locked="0" layoutInCell="1" allowOverlap="1" wp14:anchorId="36CA3A4B" wp14:editId="072B2D49">
                <wp:simplePos x="0" y="0"/>
                <wp:positionH relativeFrom="column">
                  <wp:posOffset>3796666</wp:posOffset>
                </wp:positionH>
                <wp:positionV relativeFrom="paragraph">
                  <wp:posOffset>128270</wp:posOffset>
                </wp:positionV>
                <wp:extent cx="438150" cy="371475"/>
                <wp:effectExtent l="38100" t="0" r="19050" b="47625"/>
                <wp:wrapNone/>
                <wp:docPr id="87" name="מחבר חץ ישר 87"/>
                <wp:cNvGraphicFramePr/>
                <a:graphic xmlns:a="http://schemas.openxmlformats.org/drawingml/2006/main">
                  <a:graphicData uri="http://schemas.microsoft.com/office/word/2010/wordprocessingShape">
                    <wps:wsp>
                      <wps:cNvCnPr/>
                      <wps:spPr>
                        <a:xfrm flipH="1">
                          <a:off x="0" y="0"/>
                          <a:ext cx="4381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6F819" id="מחבר חץ ישר 87" o:spid="_x0000_s1026" type="#_x0000_t32" style="position:absolute;margin-left:298.95pt;margin-top:10.1pt;width:34.5pt;height:29.2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79072" behindDoc="0" locked="0" layoutInCell="1" allowOverlap="1" wp14:anchorId="1E74FB6D" wp14:editId="08DE3707">
                <wp:simplePos x="0" y="0"/>
                <wp:positionH relativeFrom="column">
                  <wp:posOffset>2806065</wp:posOffset>
                </wp:positionH>
                <wp:positionV relativeFrom="paragraph">
                  <wp:posOffset>109220</wp:posOffset>
                </wp:positionV>
                <wp:extent cx="609600" cy="428625"/>
                <wp:effectExtent l="38100" t="38100" r="19050" b="28575"/>
                <wp:wrapNone/>
                <wp:docPr id="85" name="מחבר חץ ישר 85"/>
                <wp:cNvGraphicFramePr/>
                <a:graphic xmlns:a="http://schemas.openxmlformats.org/drawingml/2006/main">
                  <a:graphicData uri="http://schemas.microsoft.com/office/word/2010/wordprocessingShape">
                    <wps:wsp>
                      <wps:cNvCnPr/>
                      <wps:spPr>
                        <a:xfrm flipH="1" flipV="1">
                          <a:off x="0" y="0"/>
                          <a:ext cx="6096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FD381" id="מחבר חץ ישר 85" o:spid="_x0000_s1026" type="#_x0000_t32" style="position:absolute;margin-left:220.95pt;margin-top:8.6pt;width:48pt;height:33.7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81120" behindDoc="0" locked="0" layoutInCell="1" allowOverlap="1" wp14:anchorId="4FF1C462" wp14:editId="0907D054">
                <wp:simplePos x="0" y="0"/>
                <wp:positionH relativeFrom="column">
                  <wp:posOffset>1929765</wp:posOffset>
                </wp:positionH>
                <wp:positionV relativeFrom="paragraph">
                  <wp:posOffset>52070</wp:posOffset>
                </wp:positionV>
                <wp:extent cx="571500" cy="381000"/>
                <wp:effectExtent l="0" t="38100" r="57150" b="19050"/>
                <wp:wrapNone/>
                <wp:docPr id="86" name="מחבר חץ ישר 86"/>
                <wp:cNvGraphicFramePr/>
                <a:graphic xmlns:a="http://schemas.openxmlformats.org/drawingml/2006/main">
                  <a:graphicData uri="http://schemas.microsoft.com/office/word/2010/wordprocessingShape">
                    <wps:wsp>
                      <wps:cNvCnPr/>
                      <wps:spPr>
                        <a:xfrm flipV="1">
                          <a:off x="0" y="0"/>
                          <a:ext cx="571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4AE04" id="מחבר חץ ישר 86" o:spid="_x0000_s1026" type="#_x0000_t32" style="position:absolute;margin-left:151.95pt;margin-top:4.1pt;width:45pt;height:30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" strokecolor="#5b9bd5 [3204]" strokeweight=".5pt">
                <v:stroke endarrow="block" joinstyle="miter"/>
              </v:shape>
            </w:pict>
          </mc:Fallback>
        </mc:AlternateContent>
      </w:r>
      <w:r>
        <w:rPr>
          <w:noProof/>
          <w:sz w:val="28"/>
          <w:szCs w:val="28"/>
          <w:rtl/>
        </w:rPr>
        <mc:AlternateContent>
          <mc:Choice Requires="wps">
            <w:drawing>
              <wp:anchor distT="0" distB="0" distL="114300" distR="114300" simplePos="0" relativeHeight="251772928" behindDoc="0" locked="0" layoutInCell="1" allowOverlap="1" wp14:anchorId="0BCFC923" wp14:editId="3D63F40B">
                <wp:simplePos x="0" y="0"/>
                <wp:positionH relativeFrom="column">
                  <wp:posOffset>1158240</wp:posOffset>
                </wp:positionH>
                <wp:positionV relativeFrom="paragraph">
                  <wp:posOffset>13971</wp:posOffset>
                </wp:positionV>
                <wp:extent cx="447675" cy="438150"/>
                <wp:effectExtent l="0" t="0" r="66675" b="57150"/>
                <wp:wrapNone/>
                <wp:docPr id="80" name="מחבר חץ ישר 80"/>
                <wp:cNvGraphicFramePr/>
                <a:graphic xmlns:a="http://schemas.openxmlformats.org/drawingml/2006/main">
                  <a:graphicData uri="http://schemas.microsoft.com/office/word/2010/wordprocessingShape">
                    <wps:wsp>
                      <wps:cNvCnPr/>
                      <wps:spPr>
                        <a:xfrm>
                          <a:off x="0" y="0"/>
                          <a:ext cx="447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26FBF" id="מחבר חץ ישר 80" o:spid="_x0000_s1026" type="#_x0000_t32" style="position:absolute;margin-left:91.2pt;margin-top:1.1pt;width:35.25pt;height:3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" strokecolor="#5b9bd5 [3204]" strokeweight=".5pt">
                <v:stroke endarrow="block" joinstyle="miter"/>
              </v:shape>
            </w:pict>
          </mc:Fallback>
        </mc:AlternateContent>
      </w:r>
    </w:p>
    <w:p w14:paraId="734ACBC6" w14:textId="77777777" w:rsidR="00AB67F8" w:rsidRDefault="00607522" w:rsidP="00AB67F8">
      <w:pPr>
        <w:bidi/>
        <w:rPr>
          <w:rtl/>
        </w:rPr>
      </w:pPr>
      <w:r>
        <w:rPr>
          <w:noProof/>
          <w:sz w:val="28"/>
          <w:szCs w:val="28"/>
          <w:rtl/>
        </w:rPr>
        <mc:AlternateContent>
          <mc:Choice Requires="wps">
            <w:drawing>
              <wp:anchor distT="0" distB="0" distL="114300" distR="114300" simplePos="0" relativeHeight="251767808" behindDoc="0" locked="0" layoutInCell="1" allowOverlap="1" wp14:anchorId="3E9629E8" wp14:editId="21D26FF1">
                <wp:simplePos x="0" y="0"/>
                <wp:positionH relativeFrom="column">
                  <wp:posOffset>3387090</wp:posOffset>
                </wp:positionH>
                <wp:positionV relativeFrom="paragraph">
                  <wp:posOffset>137160</wp:posOffset>
                </wp:positionV>
                <wp:extent cx="400050" cy="381000"/>
                <wp:effectExtent l="0" t="0" r="19050" b="19050"/>
                <wp:wrapNone/>
                <wp:docPr id="76" name="אליפסה 76"/>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76799" id="אליפסה 76" o:spid="_x0000_s1026" style="position:absolute;margin-left:266.7pt;margin-top:10.8pt;width:31.5pt;height:30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" fillcolor="#5b9bd5 [3204]" strokecolor="#1f4d78 [1604]" strokeweight="1pt">
                <v:stroke joinstyle="miter"/>
              </v:oval>
            </w:pict>
          </mc:Fallback>
        </mc:AlternateContent>
      </w:r>
      <w:r>
        <w:rPr>
          <w:noProof/>
          <w:sz w:val="28"/>
          <w:szCs w:val="28"/>
          <w:rtl/>
        </w:rPr>
        <mc:AlternateContent>
          <mc:Choice Requires="wps">
            <w:drawing>
              <wp:anchor distT="0" distB="0" distL="114300" distR="114300" simplePos="0" relativeHeight="251763712" behindDoc="0" locked="0" layoutInCell="1" allowOverlap="1" wp14:anchorId="211D2F0B" wp14:editId="77A27F33">
                <wp:simplePos x="0" y="0"/>
                <wp:positionH relativeFrom="column">
                  <wp:posOffset>1577340</wp:posOffset>
                </wp:positionH>
                <wp:positionV relativeFrom="paragraph">
                  <wp:posOffset>108585</wp:posOffset>
                </wp:positionV>
                <wp:extent cx="400050" cy="381000"/>
                <wp:effectExtent l="0" t="0" r="19050" b="19050"/>
                <wp:wrapNone/>
                <wp:docPr id="74" name="אליפסה 74"/>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133E8" id="אליפסה 74" o:spid="_x0000_s1026" style="position:absolute;margin-left:124.2pt;margin-top:8.55pt;width:31.5pt;height:3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" fillcolor="#5b9bd5 [3204]" strokecolor="#1f4d78 [1604]" strokeweight="1pt">
                <v:stroke joinstyle="miter"/>
              </v:oval>
            </w:pict>
          </mc:Fallback>
        </mc:AlternateContent>
      </w:r>
    </w:p>
    <w:p w14:paraId="17786926" w14:textId="77777777" w:rsidR="00AB67F8" w:rsidRDefault="00AB67F8" w:rsidP="00AB67F8">
      <w:pPr>
        <w:bidi/>
        <w:rPr>
          <w:rtl/>
        </w:rPr>
      </w:pPr>
    </w:p>
    <w:p w14:paraId="01669C91" w14:textId="77777777" w:rsidR="00AB67F8" w:rsidRDefault="00AB67F8" w:rsidP="00AB67F8">
      <w:pPr>
        <w:bidi/>
        <w:rPr>
          <w:rtl/>
        </w:rPr>
      </w:pPr>
    </w:p>
    <w:p w14:paraId="58911E45" w14:textId="77777777" w:rsidR="00AB67F8" w:rsidRPr="00607522" w:rsidRDefault="00607522" w:rsidP="00AB67F8">
      <w:pPr>
        <w:bidi/>
        <w:rPr>
          <w:sz w:val="28"/>
          <w:szCs w:val="28"/>
          <w:rtl/>
        </w:rPr>
      </w:pPr>
      <w:r>
        <w:rPr>
          <w:rFonts w:hint="cs"/>
          <w:sz w:val="28"/>
          <w:szCs w:val="28"/>
          <w:rtl/>
        </w:rPr>
        <w:t>באיור שלמעלה ניתן לראות גרף שהוא רכיב קשירות, ואם נוציא את הקדקוד האדום אזי נקבל פירוק לגרף בצורה מאוזנת.</w:t>
      </w:r>
    </w:p>
    <w:p w14:paraId="524334BA" w14:textId="77777777" w:rsidR="00AB67F8" w:rsidRDefault="00AB67F8" w:rsidP="00AB67F8">
      <w:pPr>
        <w:bidi/>
        <w:rPr>
          <w:rtl/>
        </w:rPr>
      </w:pPr>
    </w:p>
    <w:p w14:paraId="774AABF1" w14:textId="77777777" w:rsidR="00AB67F8" w:rsidRDefault="00AB67F8" w:rsidP="00AB67F8">
      <w:pPr>
        <w:bidi/>
        <w:rPr>
          <w:rtl/>
        </w:rPr>
      </w:pPr>
    </w:p>
    <w:p w14:paraId="06B33DBB" w14:textId="77777777" w:rsidR="00AB67F8" w:rsidRDefault="00AB67F8" w:rsidP="00AB67F8">
      <w:pPr>
        <w:bidi/>
      </w:pPr>
    </w:p>
    <w:p w14:paraId="2553E81B" w14:textId="77777777" w:rsidR="001148A1" w:rsidRPr="001148A1" w:rsidRDefault="001148A1" w:rsidP="001148A1">
      <w:pPr>
        <w:pStyle w:val="2"/>
        <w:jc w:val="left"/>
        <w:rPr>
          <w:sz w:val="28"/>
          <w:szCs w:val="28"/>
          <w:rtl/>
        </w:rPr>
      </w:pPr>
      <w:r>
        <w:rPr>
          <w:rFonts w:hint="cs"/>
          <w:sz w:val="28"/>
          <w:szCs w:val="28"/>
          <w:rtl/>
        </w:rPr>
        <w:t>דוגמ</w:t>
      </w:r>
      <w:r w:rsidRPr="001148A1">
        <w:rPr>
          <w:rFonts w:hint="cs"/>
          <w:sz w:val="28"/>
          <w:szCs w:val="28"/>
          <w:rtl/>
        </w:rPr>
        <w:t>ת הרצה</w:t>
      </w:r>
    </w:p>
    <w:p w14:paraId="1EFC1DFD" w14:textId="77777777" w:rsidR="001148A1" w:rsidRDefault="001148A1" w:rsidP="00334DF2">
      <w:pPr>
        <w:rPr>
          <w:rtl/>
        </w:rPr>
      </w:pPr>
    </w:p>
    <w:p w14:paraId="49174601" w14:textId="77777777" w:rsidR="00334DF2" w:rsidRDefault="001148A1" w:rsidP="00334DF2">
      <w:r>
        <w:rPr>
          <w:noProof/>
        </w:rPr>
        <w:drawing>
          <wp:inline distT="0" distB="0" distL="0" distR="0" wp14:anchorId="2FF6CF4C" wp14:editId="2A7B758C">
            <wp:extent cx="5400675" cy="2334260"/>
            <wp:effectExtent l="0" t="0" r="952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334260"/>
                    </a:xfrm>
                    <a:prstGeom prst="rect">
                      <a:avLst/>
                    </a:prstGeom>
                    <a:noFill/>
                    <a:ln>
                      <a:noFill/>
                    </a:ln>
                  </pic:spPr>
                </pic:pic>
              </a:graphicData>
            </a:graphic>
          </wp:inline>
        </w:drawing>
      </w:r>
    </w:p>
    <w:p w14:paraId="1CE57F10" w14:textId="77777777" w:rsidR="00334DF2" w:rsidRDefault="00334DF2" w:rsidP="001148A1">
      <w:pPr>
        <w:rPr>
          <w:rtl/>
        </w:rPr>
      </w:pPr>
    </w:p>
    <w:p w14:paraId="2B485577" w14:textId="77777777" w:rsidR="001148A1" w:rsidRPr="00B63964" w:rsidRDefault="001148A1" w:rsidP="001148A1">
      <w:pPr>
        <w:bidi/>
        <w:rPr>
          <w:sz w:val="24"/>
          <w:szCs w:val="24"/>
          <w:rtl/>
        </w:rPr>
      </w:pPr>
      <w:r w:rsidRPr="00B63964">
        <w:rPr>
          <w:rFonts w:hint="cs"/>
          <w:sz w:val="24"/>
          <w:szCs w:val="24"/>
          <w:rtl/>
        </w:rPr>
        <w:t xml:space="preserve">סט החוקים כמו שניתן לראות בדוגמא הוא בצורת </w:t>
      </w:r>
      <w:r w:rsidRPr="00B63964">
        <w:rPr>
          <w:rFonts w:hint="cs"/>
          <w:sz w:val="24"/>
          <w:szCs w:val="24"/>
        </w:rPr>
        <w:t>CNF</w:t>
      </w:r>
      <w:r w:rsidRPr="00B63964">
        <w:rPr>
          <w:rFonts w:hint="cs"/>
          <w:sz w:val="24"/>
          <w:szCs w:val="24"/>
          <w:rtl/>
        </w:rPr>
        <w:t xml:space="preserve"> : </w:t>
      </w:r>
    </w:p>
    <w:p w14:paraId="1103891B" w14:textId="77777777" w:rsidR="00334DF2" w:rsidRPr="00B63964" w:rsidRDefault="001148A1" w:rsidP="001148A1">
      <w:pPr>
        <w:bidi/>
        <w:rPr>
          <w:sz w:val="24"/>
          <w:szCs w:val="24"/>
          <w:rtl/>
        </w:rPr>
      </w:pPr>
      <w:r w:rsidRPr="00B63964">
        <w:rPr>
          <w:sz w:val="24"/>
          <w:szCs w:val="24"/>
        </w:rPr>
        <w:t xml:space="preserve">(1 v 2) ^ (-2 v 1) ^ (1 v 3) ^ (-1 v 4 v 5 v 6) ^ (-5 v 6) ^ (-6 v 5) </w:t>
      </w:r>
      <w:r w:rsidRPr="00B63964">
        <w:rPr>
          <w:rFonts w:hint="cs"/>
          <w:sz w:val="24"/>
          <w:szCs w:val="24"/>
        </w:rPr>
        <w:t xml:space="preserve">  </w:t>
      </w:r>
      <w:r w:rsidRPr="00B63964">
        <w:rPr>
          <w:rFonts w:hint="cs"/>
          <w:sz w:val="24"/>
          <w:szCs w:val="24"/>
          <w:rtl/>
        </w:rPr>
        <w:t xml:space="preserve">  </w:t>
      </w:r>
      <w:r w:rsidRPr="00B63964">
        <w:rPr>
          <w:rFonts w:hint="cs"/>
          <w:sz w:val="24"/>
          <w:szCs w:val="24"/>
        </w:rPr>
        <w:t xml:space="preserve"> T =</w:t>
      </w:r>
    </w:p>
    <w:p w14:paraId="4FAF803D" w14:textId="77777777" w:rsidR="001148A1" w:rsidRPr="00B63964" w:rsidRDefault="001148A1" w:rsidP="001148A1">
      <w:pPr>
        <w:bidi/>
        <w:rPr>
          <w:sz w:val="24"/>
          <w:szCs w:val="24"/>
          <w:rtl/>
        </w:rPr>
      </w:pPr>
      <w:r w:rsidRPr="00B63964">
        <w:rPr>
          <w:rFonts w:hint="cs"/>
          <w:sz w:val="24"/>
          <w:szCs w:val="24"/>
          <w:rtl/>
        </w:rPr>
        <w:lastRenderedPageBreak/>
        <w:t xml:space="preserve">נוסחה זו היא </w:t>
      </w:r>
      <w:r w:rsidRPr="00B63964">
        <w:rPr>
          <w:rFonts w:hint="cs"/>
          <w:sz w:val="24"/>
          <w:szCs w:val="24"/>
        </w:rPr>
        <w:t>SAT</w:t>
      </w:r>
      <w:r w:rsidRPr="00B63964">
        <w:rPr>
          <w:rFonts w:hint="cs"/>
          <w:sz w:val="24"/>
          <w:szCs w:val="24"/>
          <w:rtl/>
        </w:rPr>
        <w:t xml:space="preserve"> וקיים לה מודל מינימלי </w:t>
      </w:r>
      <w:r w:rsidRPr="00B63964">
        <w:rPr>
          <w:rFonts w:hint="cs"/>
          <w:sz w:val="24"/>
          <w:szCs w:val="24"/>
        </w:rPr>
        <w:t>M</w:t>
      </w:r>
      <w:r w:rsidRPr="00B63964">
        <w:rPr>
          <w:rFonts w:hint="cs"/>
          <w:sz w:val="24"/>
          <w:szCs w:val="24"/>
          <w:rtl/>
        </w:rPr>
        <w:t xml:space="preserve">  </w:t>
      </w:r>
      <w:r w:rsidRPr="00B63964">
        <w:rPr>
          <w:sz w:val="24"/>
          <w:szCs w:val="24"/>
        </w:rPr>
        <w:t>{1 , 4}</w:t>
      </w:r>
      <w:r w:rsidRPr="00B63964">
        <w:rPr>
          <w:rFonts w:hint="cs"/>
          <w:sz w:val="24"/>
          <w:szCs w:val="24"/>
          <w:rtl/>
        </w:rPr>
        <w:t xml:space="preserve"> ז"א אם נשים ערך </w:t>
      </w:r>
      <w:r w:rsidRPr="00B63964">
        <w:rPr>
          <w:sz w:val="24"/>
          <w:szCs w:val="24"/>
        </w:rPr>
        <w:t>true</w:t>
      </w:r>
      <w:r w:rsidRPr="00B63964">
        <w:rPr>
          <w:rFonts w:hint="cs"/>
          <w:sz w:val="24"/>
          <w:szCs w:val="24"/>
          <w:rtl/>
        </w:rPr>
        <w:t xml:space="preserve"> לערכים 1 ו- 4 ולכל שאר המשתנים נשים ערך </w:t>
      </w:r>
      <w:r w:rsidRPr="00B63964">
        <w:rPr>
          <w:sz w:val="24"/>
          <w:szCs w:val="24"/>
        </w:rPr>
        <w:t>false</w:t>
      </w:r>
      <w:r w:rsidRPr="00B63964">
        <w:rPr>
          <w:rFonts w:hint="cs"/>
          <w:sz w:val="24"/>
          <w:szCs w:val="24"/>
          <w:rtl/>
        </w:rPr>
        <w:t xml:space="preserve"> נקבל ב</w:t>
      </w:r>
      <w:r w:rsidRPr="00B63964">
        <w:rPr>
          <w:rFonts w:hint="cs"/>
          <w:sz w:val="24"/>
          <w:szCs w:val="24"/>
        </w:rPr>
        <w:t>T</w:t>
      </w:r>
      <w:r w:rsidRPr="00B63964">
        <w:rPr>
          <w:rFonts w:hint="cs"/>
          <w:sz w:val="24"/>
          <w:szCs w:val="24"/>
          <w:rtl/>
        </w:rPr>
        <w:t xml:space="preserve"> ערך אמת.</w:t>
      </w:r>
    </w:p>
    <w:p w14:paraId="1AD77D2D" w14:textId="77777777" w:rsidR="001148A1" w:rsidRPr="00B63964" w:rsidRDefault="001148A1" w:rsidP="001148A1">
      <w:pPr>
        <w:bidi/>
        <w:rPr>
          <w:sz w:val="24"/>
          <w:szCs w:val="24"/>
          <w:rtl/>
        </w:rPr>
      </w:pPr>
      <w:r w:rsidRPr="00B63964">
        <w:rPr>
          <w:rFonts w:hint="cs"/>
          <w:sz w:val="24"/>
          <w:szCs w:val="24"/>
          <w:rtl/>
        </w:rPr>
        <w:t xml:space="preserve">בנוסף לכך לא קיימת תת קבוצה ל </w:t>
      </w:r>
      <w:r w:rsidRPr="00B63964">
        <w:rPr>
          <w:rFonts w:hint="cs"/>
          <w:sz w:val="24"/>
          <w:szCs w:val="24"/>
        </w:rPr>
        <w:t>M</w:t>
      </w:r>
      <w:r w:rsidRPr="00B63964">
        <w:rPr>
          <w:rFonts w:hint="cs"/>
          <w:sz w:val="24"/>
          <w:szCs w:val="24"/>
          <w:rtl/>
        </w:rPr>
        <w:t xml:space="preserve"> שאם נשים במשתנים שלה ערכי </w:t>
      </w:r>
      <w:r w:rsidRPr="00B63964">
        <w:rPr>
          <w:sz w:val="24"/>
          <w:szCs w:val="24"/>
        </w:rPr>
        <w:t xml:space="preserve">true </w:t>
      </w:r>
      <w:r w:rsidRPr="00B63964">
        <w:rPr>
          <w:rFonts w:hint="cs"/>
          <w:sz w:val="24"/>
          <w:szCs w:val="24"/>
          <w:rtl/>
        </w:rPr>
        <w:t xml:space="preserve"> ובשאר המשתנים ערכי </w:t>
      </w:r>
      <w:r w:rsidRPr="00B63964">
        <w:rPr>
          <w:sz w:val="24"/>
          <w:szCs w:val="24"/>
        </w:rPr>
        <w:t>false</w:t>
      </w:r>
      <w:r w:rsidRPr="00B63964">
        <w:rPr>
          <w:rFonts w:hint="cs"/>
          <w:sz w:val="24"/>
          <w:szCs w:val="24"/>
          <w:rtl/>
        </w:rPr>
        <w:t xml:space="preserve"> ונקבל השמה מספקת ל </w:t>
      </w:r>
      <w:r w:rsidRPr="00B63964">
        <w:rPr>
          <w:rFonts w:hint="cs"/>
          <w:sz w:val="24"/>
          <w:szCs w:val="24"/>
        </w:rPr>
        <w:t>T</w:t>
      </w:r>
      <w:r w:rsidRPr="00B63964">
        <w:rPr>
          <w:rFonts w:hint="cs"/>
          <w:sz w:val="24"/>
          <w:szCs w:val="24"/>
          <w:rtl/>
        </w:rPr>
        <w:t xml:space="preserve"> . </w:t>
      </w:r>
    </w:p>
    <w:p w14:paraId="57E9F918" w14:textId="77777777" w:rsidR="00334DF2" w:rsidRDefault="00334DF2" w:rsidP="00334DF2"/>
    <w:p w14:paraId="4605EE14" w14:textId="77777777" w:rsidR="00334DF2" w:rsidRDefault="00334DF2" w:rsidP="00334DF2"/>
    <w:p w14:paraId="6C8B3F5E" w14:textId="77777777" w:rsidR="00334DF2" w:rsidRDefault="00334DF2" w:rsidP="00334DF2"/>
    <w:p w14:paraId="350AEBA4" w14:textId="77777777" w:rsidR="00334DF2" w:rsidRPr="00334DF2" w:rsidRDefault="00334DF2" w:rsidP="00334DF2"/>
    <w:p w14:paraId="7EFEBB08" w14:textId="77777777" w:rsidR="0031239D" w:rsidRDefault="0031239D" w:rsidP="0031239D">
      <w:pPr>
        <w:pStyle w:val="1"/>
        <w:numPr>
          <w:ilvl w:val="0"/>
          <w:numId w:val="1"/>
        </w:numPr>
        <w:jc w:val="left"/>
        <w:rPr>
          <w:rFonts w:cs="Times New Roman"/>
          <w:rtl/>
        </w:rPr>
      </w:pPr>
      <w:r>
        <w:rPr>
          <w:rFonts w:cs="Times New Roman" w:hint="cs"/>
          <w:rtl/>
        </w:rPr>
        <w:t>סקירת עבודות דומות בספרות ו</w:t>
      </w:r>
      <w:r w:rsidRPr="00DE0256">
        <w:rPr>
          <w:rFonts w:cs="Times New Roman" w:hint="cs"/>
          <w:rtl/>
        </w:rPr>
        <w:t>השוואה</w:t>
      </w:r>
    </w:p>
    <w:p w14:paraId="0D5A148D" w14:textId="77777777" w:rsidR="0031239D" w:rsidRPr="005909D8" w:rsidRDefault="0031239D" w:rsidP="0031239D">
      <w:pPr>
        <w:autoSpaceDE w:val="0"/>
        <w:autoSpaceDN w:val="0"/>
        <w:bidi/>
        <w:adjustRightInd w:val="0"/>
        <w:rPr>
          <w:rFonts w:asciiTheme="minorBidi" w:hAnsiTheme="minorBidi"/>
          <w:sz w:val="28"/>
          <w:szCs w:val="28"/>
          <w:rtl/>
        </w:rPr>
      </w:pPr>
      <w:r w:rsidRPr="005909D8">
        <w:rPr>
          <w:rFonts w:asciiTheme="minorBidi" w:hAnsiTheme="minorBidi"/>
          <w:sz w:val="28"/>
          <w:szCs w:val="28"/>
          <w:rtl/>
        </w:rPr>
        <w:t>קיימים מספר עבודות שיש להם רמת דמיון לפרויקט שלנו ביניהם</w:t>
      </w:r>
    </w:p>
    <w:p w14:paraId="53D31567" w14:textId="77777777" w:rsidR="0031239D" w:rsidRPr="005909D8" w:rsidRDefault="0031239D" w:rsidP="0031239D">
      <w:pPr>
        <w:autoSpaceDE w:val="0"/>
        <w:autoSpaceDN w:val="0"/>
        <w:bidi/>
        <w:adjustRightInd w:val="0"/>
        <w:rPr>
          <w:rFonts w:asciiTheme="minorBidi" w:hAnsiTheme="minorBidi"/>
          <w:sz w:val="28"/>
          <w:szCs w:val="28"/>
          <w:rtl/>
        </w:rPr>
      </w:pPr>
      <w:r w:rsidRPr="005909D8">
        <w:rPr>
          <w:rFonts w:asciiTheme="minorBidi" w:hAnsiTheme="minorBidi"/>
          <w:sz w:val="28"/>
          <w:szCs w:val="28"/>
          <w:rtl/>
        </w:rPr>
        <w:t>(ראו ביבליוגרפיה ערכים 8,7,24,14,9,3,25,4,1,22,18,34)</w:t>
      </w:r>
    </w:p>
    <w:p w14:paraId="63E8E263" w14:textId="77777777" w:rsidR="0031239D" w:rsidRPr="005909D8" w:rsidRDefault="0031239D" w:rsidP="0031239D">
      <w:pPr>
        <w:autoSpaceDE w:val="0"/>
        <w:autoSpaceDN w:val="0"/>
        <w:bidi/>
        <w:adjustRightInd w:val="0"/>
        <w:rPr>
          <w:rFonts w:asciiTheme="minorBidi" w:hAnsiTheme="minorBidi"/>
          <w:sz w:val="28"/>
          <w:szCs w:val="28"/>
          <w:rtl/>
        </w:rPr>
      </w:pPr>
    </w:p>
    <w:p w14:paraId="7841E539" w14:textId="77777777" w:rsidR="0031239D" w:rsidRPr="005909D8" w:rsidRDefault="0031239D" w:rsidP="0031239D">
      <w:pPr>
        <w:autoSpaceDE w:val="0"/>
        <w:autoSpaceDN w:val="0"/>
        <w:bidi/>
        <w:adjustRightInd w:val="0"/>
        <w:rPr>
          <w:rFonts w:asciiTheme="minorBidi" w:hAnsiTheme="minorBidi"/>
          <w:sz w:val="28"/>
          <w:szCs w:val="28"/>
          <w:u w:val="single"/>
          <w:rtl/>
        </w:rPr>
      </w:pPr>
      <w:r w:rsidRPr="005909D8">
        <w:rPr>
          <w:rFonts w:asciiTheme="minorBidi" w:hAnsiTheme="minorBidi"/>
          <w:sz w:val="28"/>
          <w:szCs w:val="28"/>
          <w:u w:val="single"/>
        </w:rPr>
        <w:t>WASP</w:t>
      </w:r>
      <w:r w:rsidRPr="005909D8">
        <w:rPr>
          <w:rFonts w:asciiTheme="minorBidi" w:hAnsiTheme="minorBidi"/>
          <w:sz w:val="28"/>
          <w:szCs w:val="28"/>
          <w:u w:val="single"/>
          <w:rtl/>
        </w:rPr>
        <w:t>:</w:t>
      </w:r>
    </w:p>
    <w:p w14:paraId="1303C62D" w14:textId="77777777" w:rsidR="0031239D" w:rsidRPr="005909D8" w:rsidRDefault="0031239D" w:rsidP="0031239D">
      <w:pPr>
        <w:autoSpaceDE w:val="0"/>
        <w:autoSpaceDN w:val="0"/>
        <w:bidi/>
        <w:adjustRightInd w:val="0"/>
        <w:rPr>
          <w:rFonts w:asciiTheme="minorBidi" w:hAnsiTheme="minorBidi"/>
          <w:sz w:val="28"/>
          <w:szCs w:val="28"/>
          <w:rtl/>
        </w:rPr>
      </w:pPr>
      <w:r w:rsidRPr="005909D8">
        <w:rPr>
          <w:rFonts w:asciiTheme="minorBidi" w:hAnsiTheme="minorBidi"/>
          <w:sz w:val="28"/>
          <w:szCs w:val="28"/>
          <w:rtl/>
        </w:rPr>
        <w:t xml:space="preserve">דוגמה נוספת לעבודה דומה היא התוכנה </w:t>
      </w:r>
      <w:r w:rsidRPr="005909D8">
        <w:rPr>
          <w:rFonts w:asciiTheme="minorBidi" w:hAnsiTheme="minorBidi"/>
          <w:sz w:val="28"/>
          <w:szCs w:val="28"/>
        </w:rPr>
        <w:t>WASP</w:t>
      </w:r>
      <w:r w:rsidRPr="005909D8">
        <w:rPr>
          <w:rFonts w:asciiTheme="minorBidi" w:hAnsiTheme="minorBidi"/>
          <w:sz w:val="28"/>
          <w:szCs w:val="28"/>
          <w:rtl/>
        </w:rPr>
        <w:t xml:space="preserve"> אשר חלק ממטרותיה היא מציאת מודל מינימלי והיא תוכנה קיימת שנמצאת ב</w:t>
      </w:r>
      <w:r w:rsidRPr="005909D8">
        <w:rPr>
          <w:rFonts w:asciiTheme="minorBidi" w:hAnsiTheme="minorBidi"/>
          <w:sz w:val="28"/>
          <w:szCs w:val="28"/>
        </w:rPr>
        <w:t>GitHub -</w:t>
      </w:r>
      <w:r w:rsidRPr="005909D8">
        <w:rPr>
          <w:rFonts w:asciiTheme="minorBidi" w:hAnsiTheme="minorBidi"/>
          <w:sz w:val="28"/>
          <w:szCs w:val="28"/>
          <w:rtl/>
        </w:rPr>
        <w:t xml:space="preserve">  , היא מיישמת טכניקות שיוצגו במקור עבור פתרון </w:t>
      </w:r>
      <w:r w:rsidRPr="005909D8">
        <w:rPr>
          <w:rFonts w:asciiTheme="minorBidi" w:hAnsiTheme="minorBidi"/>
          <w:sz w:val="28"/>
          <w:szCs w:val="28"/>
        </w:rPr>
        <w:t>SAT</w:t>
      </w:r>
      <w:r w:rsidRPr="005909D8">
        <w:rPr>
          <w:rFonts w:asciiTheme="minorBidi" w:hAnsiTheme="minorBidi"/>
          <w:sz w:val="28"/>
          <w:szCs w:val="28"/>
          <w:rtl/>
        </w:rPr>
        <w:t xml:space="preserve"> בשילוב עם שיטות אופטימיזציה.</w:t>
      </w:r>
    </w:p>
    <w:p w14:paraId="12D6799A" w14:textId="77777777" w:rsidR="0031239D" w:rsidRPr="005909D8" w:rsidRDefault="0031239D" w:rsidP="0031239D">
      <w:pPr>
        <w:autoSpaceDE w:val="0"/>
        <w:autoSpaceDN w:val="0"/>
        <w:bidi/>
        <w:adjustRightInd w:val="0"/>
        <w:rPr>
          <w:rFonts w:asciiTheme="minorBidi" w:hAnsiTheme="minorBidi"/>
          <w:sz w:val="28"/>
          <w:szCs w:val="28"/>
          <w:rtl/>
        </w:rPr>
      </w:pPr>
      <w:r w:rsidRPr="005909D8">
        <w:rPr>
          <w:rFonts w:asciiTheme="minorBidi" w:hAnsiTheme="minorBidi"/>
          <w:sz w:val="28"/>
          <w:szCs w:val="28"/>
          <w:rtl/>
        </w:rPr>
        <w:t>יהיו לנו כמה שימושים תוכנה זאת:</w:t>
      </w:r>
    </w:p>
    <w:p w14:paraId="4903C6D6" w14:textId="77777777" w:rsidR="0031239D" w:rsidRPr="005909D8" w:rsidRDefault="0031239D" w:rsidP="0031239D">
      <w:pPr>
        <w:pStyle w:val="a5"/>
        <w:numPr>
          <w:ilvl w:val="0"/>
          <w:numId w:val="4"/>
        </w:numPr>
        <w:autoSpaceDE w:val="0"/>
        <w:autoSpaceDN w:val="0"/>
        <w:adjustRightInd w:val="0"/>
        <w:rPr>
          <w:rFonts w:asciiTheme="minorBidi" w:hAnsiTheme="minorBidi" w:cstheme="minorBidi"/>
          <w:sz w:val="28"/>
          <w:szCs w:val="28"/>
        </w:rPr>
      </w:pPr>
      <w:r w:rsidRPr="005909D8">
        <w:rPr>
          <w:rFonts w:asciiTheme="minorBidi" w:hAnsiTheme="minorBidi" w:cstheme="minorBidi"/>
          <w:sz w:val="28"/>
          <w:szCs w:val="28"/>
          <w:rtl/>
        </w:rPr>
        <w:t xml:space="preserve">לאחר שניצור גרף ונחזיר </w:t>
      </w:r>
      <w:r w:rsidRPr="005909D8">
        <w:rPr>
          <w:rFonts w:asciiTheme="minorBidi" w:hAnsiTheme="minorBidi" w:cstheme="minorBidi"/>
          <w:sz w:val="28"/>
          <w:szCs w:val="28"/>
        </w:rPr>
        <w:t xml:space="preserve">source </w:t>
      </w:r>
      <w:r w:rsidRPr="005909D8">
        <w:rPr>
          <w:rFonts w:asciiTheme="minorBidi" w:hAnsiTheme="minorBidi" w:cstheme="minorBidi"/>
          <w:sz w:val="28"/>
          <w:szCs w:val="28"/>
          <w:rtl/>
        </w:rPr>
        <w:t xml:space="preserve"> (הכוונה לרכיב קשירות בסופר גרף ) </w:t>
      </w:r>
      <w:r w:rsidR="00590B03">
        <w:rPr>
          <w:rFonts w:asciiTheme="minorBidi" w:hAnsiTheme="minorBidi" w:cstheme="minorBidi" w:hint="cs"/>
          <w:sz w:val="28"/>
          <w:szCs w:val="28"/>
          <w:rtl/>
        </w:rPr>
        <w:t xml:space="preserve">, </w:t>
      </w:r>
      <w:r w:rsidRPr="005909D8">
        <w:rPr>
          <w:rFonts w:asciiTheme="minorBidi" w:hAnsiTheme="minorBidi" w:cstheme="minorBidi"/>
          <w:sz w:val="28"/>
          <w:szCs w:val="28"/>
          <w:rtl/>
        </w:rPr>
        <w:t>נרצה להציב ערכים במשתנים שהוחזרו ב</w:t>
      </w:r>
      <w:r w:rsidRPr="005909D8">
        <w:rPr>
          <w:rFonts w:asciiTheme="minorBidi" w:hAnsiTheme="minorBidi" w:cstheme="minorBidi"/>
          <w:sz w:val="28"/>
          <w:szCs w:val="28"/>
        </w:rPr>
        <w:t xml:space="preserve">source </w:t>
      </w:r>
      <w:r w:rsidRPr="005909D8">
        <w:rPr>
          <w:rFonts w:asciiTheme="minorBidi" w:hAnsiTheme="minorBidi" w:cstheme="minorBidi"/>
          <w:sz w:val="28"/>
          <w:szCs w:val="28"/>
          <w:rtl/>
        </w:rPr>
        <w:t xml:space="preserve"> . ובכך אולי נצליח לייעל את האלגוריתם </w:t>
      </w:r>
      <w:r w:rsidRPr="005909D8">
        <w:rPr>
          <w:rFonts w:asciiTheme="minorBidi" w:hAnsiTheme="minorBidi" w:cstheme="minorBidi"/>
          <w:sz w:val="28"/>
          <w:szCs w:val="28"/>
        </w:rPr>
        <w:t xml:space="preserve">WASP </w:t>
      </w:r>
      <w:r w:rsidRPr="005909D8">
        <w:rPr>
          <w:rFonts w:asciiTheme="minorBidi" w:hAnsiTheme="minorBidi" w:cstheme="minorBidi"/>
          <w:sz w:val="28"/>
          <w:szCs w:val="28"/>
          <w:rtl/>
        </w:rPr>
        <w:t xml:space="preserve"> כי הוא לא ירוץ על כל סט החוקים וכל המשתנים אלה ירוץ רק על המשתנים שנמצאים ב </w:t>
      </w:r>
      <w:r w:rsidRPr="005909D8">
        <w:rPr>
          <w:rFonts w:asciiTheme="minorBidi" w:hAnsiTheme="minorBidi" w:cstheme="minorBidi"/>
          <w:sz w:val="28"/>
          <w:szCs w:val="28"/>
        </w:rPr>
        <w:t>source</w:t>
      </w:r>
      <w:r w:rsidRPr="005909D8">
        <w:rPr>
          <w:rFonts w:asciiTheme="minorBidi" w:hAnsiTheme="minorBidi" w:cstheme="minorBidi"/>
          <w:sz w:val="28"/>
          <w:szCs w:val="28"/>
          <w:rtl/>
        </w:rPr>
        <w:t xml:space="preserve"> .</w:t>
      </w:r>
    </w:p>
    <w:p w14:paraId="30EFDAEE" w14:textId="77777777" w:rsidR="0031239D" w:rsidRPr="005909D8" w:rsidRDefault="0031239D" w:rsidP="00590B03">
      <w:pPr>
        <w:pStyle w:val="a5"/>
        <w:numPr>
          <w:ilvl w:val="0"/>
          <w:numId w:val="4"/>
        </w:numPr>
        <w:autoSpaceDE w:val="0"/>
        <w:autoSpaceDN w:val="0"/>
        <w:adjustRightInd w:val="0"/>
        <w:rPr>
          <w:rFonts w:asciiTheme="majorBidi" w:hAnsiTheme="majorBidi" w:cstheme="majorBidi"/>
          <w:sz w:val="28"/>
          <w:szCs w:val="28"/>
          <w:rtl/>
        </w:rPr>
      </w:pPr>
      <w:r w:rsidRPr="005909D8">
        <w:rPr>
          <w:rFonts w:asciiTheme="minorBidi" w:hAnsiTheme="minorBidi" w:cstheme="minorBidi"/>
          <w:sz w:val="28"/>
          <w:szCs w:val="28"/>
          <w:rtl/>
        </w:rPr>
        <w:t>נרצה לעשות בדיקות של האלגוריתם שלנו שמוצא מודל מינימלי באמצעות גרף ובזמן ריצה של רכיב הקשירות בגדול ביותר</w:t>
      </w:r>
      <w:r w:rsidR="00590B03">
        <w:rPr>
          <w:rFonts w:asciiTheme="minorBidi" w:hAnsiTheme="minorBidi" w:cstheme="minorBidi" w:hint="cs"/>
          <w:sz w:val="28"/>
          <w:szCs w:val="28"/>
          <w:rtl/>
        </w:rPr>
        <w:t>,</w:t>
      </w:r>
      <w:r w:rsidRPr="005909D8">
        <w:rPr>
          <w:rFonts w:asciiTheme="minorBidi" w:hAnsiTheme="minorBidi" w:cstheme="minorBidi"/>
          <w:sz w:val="28"/>
          <w:szCs w:val="28"/>
          <w:rtl/>
        </w:rPr>
        <w:t xml:space="preserve"> לעומת זמן ריצה של אלגוריתם </w:t>
      </w:r>
      <w:r w:rsidRPr="005909D8">
        <w:rPr>
          <w:rFonts w:asciiTheme="minorBidi" w:hAnsiTheme="minorBidi" w:cstheme="minorBidi"/>
          <w:sz w:val="28"/>
          <w:szCs w:val="28"/>
        </w:rPr>
        <w:t xml:space="preserve">WASP </w:t>
      </w:r>
      <w:r w:rsidRPr="005909D8">
        <w:rPr>
          <w:rFonts w:asciiTheme="minorBidi" w:hAnsiTheme="minorBidi" w:cstheme="minorBidi"/>
          <w:sz w:val="28"/>
          <w:szCs w:val="28"/>
          <w:rtl/>
        </w:rPr>
        <w:t xml:space="preserve"> שיפעל ללא כל השיפורים שלנו. כך נדע בעצם אם הצלחנו לשפר את זמני הריצה של האלגוריתם , ואולי נדע על אילו מקרים כן הצלחנו לשפר </w:t>
      </w:r>
      <w:r w:rsidR="00590B03">
        <w:rPr>
          <w:rFonts w:asciiTheme="minorBidi" w:hAnsiTheme="minorBidi" w:cstheme="minorBidi" w:hint="cs"/>
          <w:sz w:val="28"/>
          <w:szCs w:val="28"/>
          <w:rtl/>
        </w:rPr>
        <w:t>ועל אילו מקרים לא ומדוע .</w:t>
      </w:r>
    </w:p>
    <w:p w14:paraId="7CAEB878" w14:textId="77777777" w:rsidR="0031239D" w:rsidRPr="003E07B8" w:rsidRDefault="0031239D" w:rsidP="0031239D">
      <w:pPr>
        <w:autoSpaceDE w:val="0"/>
        <w:autoSpaceDN w:val="0"/>
        <w:bidi/>
        <w:adjustRightInd w:val="0"/>
        <w:rPr>
          <w:rFonts w:asciiTheme="minorBidi" w:hAnsiTheme="minorBidi"/>
          <w:rtl/>
        </w:rPr>
      </w:pPr>
    </w:p>
    <w:p w14:paraId="55E7D5E5" w14:textId="77777777" w:rsidR="0031239D" w:rsidRDefault="0031239D" w:rsidP="0031239D">
      <w:pPr>
        <w:autoSpaceDE w:val="0"/>
        <w:autoSpaceDN w:val="0"/>
        <w:bidi/>
        <w:adjustRightInd w:val="0"/>
        <w:rPr>
          <w:rFonts w:asciiTheme="minorBidi" w:hAnsiTheme="minorBidi"/>
          <w:sz w:val="28"/>
          <w:szCs w:val="28"/>
          <w:rtl/>
        </w:rPr>
      </w:pPr>
    </w:p>
    <w:p w14:paraId="3A05873C" w14:textId="77777777" w:rsidR="00321F8A" w:rsidRDefault="00321F8A" w:rsidP="00321F8A">
      <w:pPr>
        <w:autoSpaceDE w:val="0"/>
        <w:autoSpaceDN w:val="0"/>
        <w:bidi/>
        <w:adjustRightInd w:val="0"/>
        <w:rPr>
          <w:rFonts w:asciiTheme="minorBidi" w:hAnsiTheme="minorBidi"/>
          <w:sz w:val="28"/>
          <w:szCs w:val="28"/>
          <w:rtl/>
        </w:rPr>
      </w:pPr>
    </w:p>
    <w:p w14:paraId="0121E8DC" w14:textId="77777777" w:rsidR="00321F8A" w:rsidRPr="005909D8" w:rsidRDefault="00321F8A" w:rsidP="00321F8A">
      <w:pPr>
        <w:autoSpaceDE w:val="0"/>
        <w:autoSpaceDN w:val="0"/>
        <w:bidi/>
        <w:adjustRightInd w:val="0"/>
        <w:rPr>
          <w:rFonts w:asciiTheme="minorBidi" w:hAnsiTheme="minorBidi"/>
          <w:sz w:val="28"/>
          <w:szCs w:val="28"/>
          <w:rtl/>
        </w:rPr>
      </w:pPr>
    </w:p>
    <w:p w14:paraId="0CEEEE28" w14:textId="77777777" w:rsidR="0031239D" w:rsidRPr="005909D8" w:rsidRDefault="0031239D" w:rsidP="0031239D">
      <w:pPr>
        <w:autoSpaceDE w:val="0"/>
        <w:autoSpaceDN w:val="0"/>
        <w:bidi/>
        <w:adjustRightInd w:val="0"/>
        <w:rPr>
          <w:rFonts w:asciiTheme="minorBidi" w:hAnsiTheme="minorBidi"/>
          <w:sz w:val="28"/>
          <w:szCs w:val="28"/>
          <w:u w:val="single"/>
          <w:rtl/>
        </w:rPr>
      </w:pPr>
      <w:r w:rsidRPr="005909D8">
        <w:rPr>
          <w:rFonts w:asciiTheme="minorBidi" w:hAnsiTheme="minorBidi"/>
          <w:sz w:val="28"/>
          <w:szCs w:val="28"/>
          <w:u w:val="single"/>
        </w:rPr>
        <w:lastRenderedPageBreak/>
        <w:t>Davis Putnam</w:t>
      </w:r>
      <w:r w:rsidRPr="005909D8">
        <w:rPr>
          <w:rFonts w:asciiTheme="minorBidi" w:hAnsiTheme="minorBidi"/>
          <w:sz w:val="28"/>
          <w:szCs w:val="28"/>
          <w:u w:val="single"/>
          <w:rtl/>
        </w:rPr>
        <w:t>:</w:t>
      </w:r>
    </w:p>
    <w:p w14:paraId="45332AC8" w14:textId="77777777" w:rsidR="0031239D" w:rsidRPr="005909D8" w:rsidRDefault="0031239D" w:rsidP="0031239D">
      <w:pPr>
        <w:autoSpaceDE w:val="0"/>
        <w:autoSpaceDN w:val="0"/>
        <w:bidi/>
        <w:adjustRightInd w:val="0"/>
        <w:rPr>
          <w:rFonts w:asciiTheme="minorBidi" w:hAnsiTheme="minorBidi"/>
          <w:sz w:val="28"/>
          <w:szCs w:val="28"/>
          <w:rtl/>
        </w:rPr>
      </w:pPr>
      <w:r w:rsidRPr="005909D8">
        <w:rPr>
          <w:rFonts w:asciiTheme="minorBidi" w:hAnsiTheme="minorBidi"/>
          <w:sz w:val="28"/>
          <w:szCs w:val="28"/>
          <w:rtl/>
        </w:rPr>
        <w:t xml:space="preserve">דוגמה לעבודה דומה למה שאנו עושים בפרויקט זה </w:t>
      </w:r>
      <w:r w:rsidR="0008470C">
        <w:rPr>
          <w:rFonts w:asciiTheme="minorBidi" w:hAnsiTheme="minorBidi" w:hint="cs"/>
          <w:sz w:val="28"/>
          <w:szCs w:val="28"/>
          <w:rtl/>
        </w:rPr>
        <w:t>ואף אנו משתמשים בו ,</w:t>
      </w:r>
      <w:r w:rsidRPr="005909D8">
        <w:rPr>
          <w:rFonts w:asciiTheme="minorBidi" w:hAnsiTheme="minorBidi"/>
          <w:sz w:val="28"/>
          <w:szCs w:val="28"/>
          <w:rtl/>
        </w:rPr>
        <w:t>הוא האלגוריתם של</w:t>
      </w:r>
      <w:r w:rsidRPr="005909D8">
        <w:rPr>
          <w:rFonts w:asciiTheme="minorBidi" w:hAnsiTheme="minorBidi"/>
          <w:sz w:val="28"/>
          <w:szCs w:val="28"/>
        </w:rPr>
        <w:t xml:space="preserve"> Davis Putnam </w:t>
      </w:r>
      <w:r w:rsidR="0008470C">
        <w:rPr>
          <w:rFonts w:asciiTheme="minorBidi" w:hAnsiTheme="minorBidi" w:hint="cs"/>
          <w:sz w:val="28"/>
          <w:szCs w:val="28"/>
          <w:rtl/>
        </w:rPr>
        <w:t>,</w:t>
      </w:r>
      <w:r>
        <w:rPr>
          <w:rFonts w:asciiTheme="minorBidi" w:hAnsiTheme="minorBidi" w:hint="cs"/>
          <w:sz w:val="28"/>
          <w:szCs w:val="28"/>
          <w:rtl/>
        </w:rPr>
        <w:t xml:space="preserve"> </w:t>
      </w:r>
      <w:r w:rsidRPr="005909D8">
        <w:rPr>
          <w:rFonts w:asciiTheme="minorBidi" w:hAnsiTheme="minorBidi" w:hint="cs"/>
          <w:sz w:val="28"/>
          <w:szCs w:val="28"/>
          <w:rtl/>
        </w:rPr>
        <w:t xml:space="preserve">שהרבה משתמשים באלגוריתם זה אף על מנת למצוא מודל מינימלי לסט של חוקים </w:t>
      </w:r>
      <w:r w:rsidRPr="005909D8">
        <w:rPr>
          <w:rFonts w:asciiTheme="minorBidi" w:hAnsiTheme="minorBidi"/>
          <w:sz w:val="28"/>
          <w:szCs w:val="28"/>
          <w:rtl/>
        </w:rPr>
        <w:t xml:space="preserve">בכך שהוא מתעדף בהצבה של </w:t>
      </w:r>
      <w:r w:rsidRPr="005909D8">
        <w:rPr>
          <w:rFonts w:asciiTheme="minorBidi" w:hAnsiTheme="minorBidi" w:hint="cs"/>
          <w:sz w:val="28"/>
          <w:szCs w:val="28"/>
          <w:rtl/>
        </w:rPr>
        <w:t>ה</w:t>
      </w:r>
      <w:r w:rsidRPr="005909D8">
        <w:rPr>
          <w:rFonts w:asciiTheme="minorBidi" w:hAnsiTheme="minorBidi"/>
          <w:sz w:val="28"/>
          <w:szCs w:val="28"/>
          <w:rtl/>
        </w:rPr>
        <w:t xml:space="preserve">משתנים ערכי </w:t>
      </w:r>
      <w:r w:rsidRPr="005909D8">
        <w:rPr>
          <w:rFonts w:asciiTheme="minorBidi" w:hAnsiTheme="minorBidi"/>
          <w:sz w:val="28"/>
          <w:szCs w:val="28"/>
        </w:rPr>
        <w:t>false</w:t>
      </w:r>
      <w:r w:rsidRPr="005909D8">
        <w:rPr>
          <w:rFonts w:asciiTheme="minorBidi" w:hAnsiTheme="minorBidi"/>
          <w:sz w:val="28"/>
          <w:szCs w:val="28"/>
          <w:rtl/>
        </w:rPr>
        <w:t xml:space="preserve"> , אך הוא מתאים לבעיות</w:t>
      </w:r>
      <w:r w:rsidRPr="005909D8">
        <w:rPr>
          <w:rFonts w:asciiTheme="minorBidi" w:hAnsiTheme="minorBidi"/>
          <w:sz w:val="28"/>
          <w:szCs w:val="28"/>
        </w:rPr>
        <w:t xml:space="preserve">  SAT  </w:t>
      </w:r>
      <w:r w:rsidRPr="005909D8">
        <w:rPr>
          <w:rFonts w:asciiTheme="minorBidi" w:hAnsiTheme="minorBidi"/>
          <w:sz w:val="28"/>
          <w:szCs w:val="28"/>
          <w:rtl/>
        </w:rPr>
        <w:t>ששונות מצורת סט החוקים שאנו נשתמש בהם כיוון שאצלנו תמיד יש מודל לכל סט חוקים רק צריך למצוא מודל מינימלי</w:t>
      </w:r>
      <w:r w:rsidRPr="005909D8">
        <w:rPr>
          <w:rFonts w:asciiTheme="minorBidi" w:hAnsiTheme="minorBidi"/>
          <w:sz w:val="28"/>
          <w:szCs w:val="28"/>
        </w:rPr>
        <w:t>.</w:t>
      </w:r>
    </w:p>
    <w:p w14:paraId="56FD0D1D" w14:textId="77777777" w:rsidR="0031239D" w:rsidRPr="005909D8" w:rsidRDefault="0031239D" w:rsidP="0031239D">
      <w:pPr>
        <w:autoSpaceDE w:val="0"/>
        <w:autoSpaceDN w:val="0"/>
        <w:bidi/>
        <w:adjustRightInd w:val="0"/>
        <w:rPr>
          <w:rFonts w:asciiTheme="minorBidi" w:hAnsiTheme="minorBidi"/>
          <w:sz w:val="28"/>
          <w:szCs w:val="28"/>
          <w:rtl/>
        </w:rPr>
      </w:pPr>
      <w:r w:rsidRPr="005909D8">
        <w:rPr>
          <w:rFonts w:asciiTheme="minorBidi" w:hAnsiTheme="minorBidi"/>
          <w:sz w:val="28"/>
          <w:szCs w:val="28"/>
          <w:rtl/>
        </w:rPr>
        <w:t>מה שלנו יש להציע הוא זמן ריצה יותר מהיר מזמן הריצה של אלגוריתם זה אך במקרים מסוימים  במהלך הפרויקט כנראה שנשתמש באלגוריתם זה כדי לראות אם קיים מודל עבור השמה מסוימת</w:t>
      </w:r>
      <w:r w:rsidRPr="005909D8">
        <w:rPr>
          <w:rFonts w:asciiTheme="minorBidi" w:hAnsiTheme="minorBidi"/>
          <w:sz w:val="28"/>
          <w:szCs w:val="28"/>
        </w:rPr>
        <w:t>.</w:t>
      </w:r>
    </w:p>
    <w:p w14:paraId="44ECFA96" w14:textId="77777777" w:rsidR="0031239D" w:rsidRPr="005909D8" w:rsidRDefault="0031239D" w:rsidP="0031239D">
      <w:pPr>
        <w:autoSpaceDE w:val="0"/>
        <w:autoSpaceDN w:val="0"/>
        <w:bidi/>
        <w:adjustRightInd w:val="0"/>
        <w:rPr>
          <w:rFonts w:asciiTheme="minorBidi" w:hAnsiTheme="minorBidi"/>
          <w:sz w:val="28"/>
          <w:szCs w:val="28"/>
          <w:rtl/>
        </w:rPr>
      </w:pPr>
    </w:p>
    <w:p w14:paraId="5256194B" w14:textId="77777777" w:rsidR="0031239D" w:rsidRDefault="0031239D" w:rsidP="0031239D">
      <w:pPr>
        <w:autoSpaceDE w:val="0"/>
        <w:autoSpaceDN w:val="0"/>
        <w:bidi/>
        <w:adjustRightInd w:val="0"/>
        <w:rPr>
          <w:rFonts w:asciiTheme="majorBidi" w:hAnsiTheme="majorBidi" w:cstheme="majorBidi"/>
          <w:sz w:val="24"/>
          <w:rtl/>
        </w:rPr>
      </w:pPr>
    </w:p>
    <w:p w14:paraId="4C15330E" w14:textId="77777777" w:rsidR="0031239D" w:rsidRPr="008A57B5" w:rsidRDefault="0031239D" w:rsidP="0031239D">
      <w:pPr>
        <w:autoSpaceDE w:val="0"/>
        <w:autoSpaceDN w:val="0"/>
        <w:bidi/>
        <w:adjustRightInd w:val="0"/>
        <w:rPr>
          <w:rFonts w:asciiTheme="majorBidi" w:hAnsiTheme="majorBidi" w:cstheme="majorBidi"/>
          <w:sz w:val="24"/>
          <w:rtl/>
        </w:rPr>
      </w:pPr>
    </w:p>
    <w:p w14:paraId="64546DA3" w14:textId="77777777" w:rsidR="0031239D" w:rsidRDefault="0031239D" w:rsidP="0031239D">
      <w:pPr>
        <w:pStyle w:val="1"/>
        <w:numPr>
          <w:ilvl w:val="0"/>
          <w:numId w:val="1"/>
        </w:numPr>
        <w:jc w:val="left"/>
        <w:rPr>
          <w:rFonts w:cs="Times New Roman"/>
          <w:rtl/>
        </w:rPr>
      </w:pPr>
      <w:r>
        <w:rPr>
          <w:rFonts w:cs="Times New Roman" w:hint="cs"/>
          <w:rtl/>
        </w:rPr>
        <w:t>סיכום \ מסקנות</w:t>
      </w:r>
    </w:p>
    <w:p w14:paraId="15FEDFFB" w14:textId="77777777" w:rsidR="0031239D" w:rsidRDefault="0031239D" w:rsidP="00095CAE">
      <w:pPr>
        <w:bidi/>
        <w:spacing w:line="360" w:lineRule="auto"/>
        <w:rPr>
          <w:sz w:val="28"/>
          <w:szCs w:val="28"/>
          <w:rtl/>
        </w:rPr>
      </w:pPr>
      <w:r>
        <w:rPr>
          <w:rFonts w:hint="cs"/>
          <w:sz w:val="28"/>
          <w:szCs w:val="28"/>
          <w:rtl/>
        </w:rPr>
        <w:t>בשלב זה של הפרוייקט אנו לוקחים את סט החוקים אשר נמצא בצורת</w:t>
      </w:r>
      <w:r w:rsidR="0008470C">
        <w:rPr>
          <w:rFonts w:hint="cs"/>
          <w:sz w:val="28"/>
          <w:szCs w:val="28"/>
        </w:rPr>
        <w:t>CNF</w:t>
      </w:r>
      <w:r>
        <w:rPr>
          <w:sz w:val="28"/>
          <w:szCs w:val="28"/>
        </w:rPr>
        <w:t xml:space="preserve"> </w:t>
      </w:r>
      <w:r>
        <w:rPr>
          <w:rFonts w:hint="cs"/>
          <w:sz w:val="28"/>
          <w:szCs w:val="28"/>
          <w:rtl/>
        </w:rPr>
        <w:t xml:space="preserve"> מתוך קובץ</w:t>
      </w:r>
      <w:r w:rsidR="0008470C">
        <w:rPr>
          <w:rFonts w:hint="cs"/>
          <w:sz w:val="28"/>
          <w:szCs w:val="28"/>
          <w:rtl/>
        </w:rPr>
        <w:t>,</w:t>
      </w:r>
      <w:r>
        <w:rPr>
          <w:rFonts w:hint="cs"/>
          <w:sz w:val="28"/>
          <w:szCs w:val="28"/>
          <w:rtl/>
        </w:rPr>
        <w:t xml:space="preserve"> מעבירים אותו למבנה נתונים שהוא שומר בו את החוקים במבנה של </w:t>
      </w:r>
      <w:r>
        <w:rPr>
          <w:sz w:val="28"/>
          <w:szCs w:val="28"/>
        </w:rPr>
        <w:t>body</w:t>
      </w:r>
      <w:r>
        <w:rPr>
          <w:rFonts w:hint="cs"/>
          <w:sz w:val="28"/>
          <w:szCs w:val="28"/>
          <w:rtl/>
        </w:rPr>
        <w:t xml:space="preserve"> ו </w:t>
      </w:r>
      <w:r>
        <w:rPr>
          <w:sz w:val="28"/>
          <w:szCs w:val="28"/>
        </w:rPr>
        <w:t xml:space="preserve">head </w:t>
      </w:r>
      <w:r>
        <w:rPr>
          <w:rFonts w:hint="cs"/>
          <w:sz w:val="28"/>
          <w:szCs w:val="28"/>
          <w:rtl/>
        </w:rPr>
        <w:t xml:space="preserve"> </w:t>
      </w:r>
      <w:r w:rsidR="0008470C">
        <w:rPr>
          <w:rFonts w:hint="cs"/>
          <w:sz w:val="28"/>
          <w:szCs w:val="28"/>
          <w:rtl/>
        </w:rPr>
        <w:t>,</w:t>
      </w:r>
      <w:r>
        <w:rPr>
          <w:rFonts w:hint="cs"/>
          <w:sz w:val="28"/>
          <w:szCs w:val="28"/>
          <w:rtl/>
        </w:rPr>
        <w:t xml:space="preserve">מייצרים ממנו גרף ומוצאים מודל מינימלי עבור כל </w:t>
      </w:r>
      <w:r>
        <w:rPr>
          <w:sz w:val="28"/>
          <w:szCs w:val="28"/>
        </w:rPr>
        <w:t xml:space="preserve">source </w:t>
      </w:r>
      <w:r>
        <w:rPr>
          <w:rFonts w:hint="cs"/>
          <w:sz w:val="28"/>
          <w:szCs w:val="28"/>
          <w:rtl/>
        </w:rPr>
        <w:t xml:space="preserve"> בגרף ומיד מעדכנים את מבנה הנתונים כך עושים עד שלא נשארו חוקים בכלל, אוסף המודלים המינימלים עבור כל </w:t>
      </w:r>
      <w:r>
        <w:rPr>
          <w:sz w:val="28"/>
          <w:szCs w:val="28"/>
        </w:rPr>
        <w:t xml:space="preserve">source </w:t>
      </w:r>
      <w:r>
        <w:rPr>
          <w:rFonts w:hint="cs"/>
          <w:sz w:val="28"/>
          <w:szCs w:val="28"/>
          <w:rtl/>
        </w:rPr>
        <w:t xml:space="preserve"> יוחזר חזרה כמודל המינימלי הכללי של כל סט החוקים שהיה בקובץ.</w:t>
      </w:r>
    </w:p>
    <w:p w14:paraId="6DE36AE2" w14:textId="77777777" w:rsidR="00334DF2" w:rsidRDefault="0031239D" w:rsidP="0031239D">
      <w:pPr>
        <w:bidi/>
        <w:spacing w:line="360" w:lineRule="auto"/>
        <w:rPr>
          <w:sz w:val="28"/>
          <w:szCs w:val="28"/>
          <w:rtl/>
        </w:rPr>
      </w:pPr>
      <w:r>
        <w:rPr>
          <w:rFonts w:hint="cs"/>
          <w:sz w:val="28"/>
          <w:szCs w:val="28"/>
          <w:rtl/>
        </w:rPr>
        <w:t xml:space="preserve">בפרויקט זה מומש האלגוריתם של </w:t>
      </w:r>
      <w:r>
        <w:rPr>
          <w:sz w:val="28"/>
          <w:szCs w:val="28"/>
        </w:rPr>
        <w:t xml:space="preserve">Davis Putnam </w:t>
      </w:r>
      <w:r>
        <w:rPr>
          <w:rFonts w:hint="cs"/>
          <w:sz w:val="28"/>
          <w:szCs w:val="28"/>
          <w:rtl/>
        </w:rPr>
        <w:t xml:space="preserve">  (</w:t>
      </w:r>
      <w:r>
        <w:rPr>
          <w:rFonts w:hint="cs"/>
          <w:sz w:val="28"/>
          <w:szCs w:val="28"/>
        </w:rPr>
        <w:t>DLL</w:t>
      </w:r>
      <w:r>
        <w:rPr>
          <w:rFonts w:hint="cs"/>
          <w:sz w:val="28"/>
          <w:szCs w:val="28"/>
          <w:rtl/>
        </w:rPr>
        <w:t xml:space="preserve">) </w:t>
      </w:r>
      <w:r w:rsidR="0008470C">
        <w:rPr>
          <w:rFonts w:hint="cs"/>
          <w:sz w:val="28"/>
          <w:szCs w:val="28"/>
          <w:rtl/>
        </w:rPr>
        <w:t>,</w:t>
      </w:r>
      <w:r>
        <w:rPr>
          <w:rFonts w:hint="cs"/>
          <w:sz w:val="28"/>
          <w:szCs w:val="28"/>
          <w:rtl/>
        </w:rPr>
        <w:t xml:space="preserve">שמטרתו היא בעצם לתעדף שהשמה של משתנה תהיה </w:t>
      </w:r>
      <w:r>
        <w:rPr>
          <w:sz w:val="28"/>
          <w:szCs w:val="28"/>
        </w:rPr>
        <w:t xml:space="preserve">false </w:t>
      </w:r>
      <w:r>
        <w:rPr>
          <w:rFonts w:hint="cs"/>
          <w:sz w:val="28"/>
          <w:szCs w:val="28"/>
          <w:rtl/>
        </w:rPr>
        <w:t xml:space="preserve"> אך עדיין נקבל שסט החוקים הינו </w:t>
      </w:r>
      <w:r>
        <w:rPr>
          <w:sz w:val="28"/>
          <w:szCs w:val="28"/>
        </w:rPr>
        <w:t xml:space="preserve">satisfiable </w:t>
      </w:r>
      <w:r>
        <w:rPr>
          <w:rFonts w:hint="cs"/>
          <w:sz w:val="28"/>
          <w:szCs w:val="28"/>
          <w:rtl/>
        </w:rPr>
        <w:t xml:space="preserve"> ובכך מקבלים מודל מינימלי . </w:t>
      </w:r>
    </w:p>
    <w:p w14:paraId="488863FA" w14:textId="77777777" w:rsidR="0031239D" w:rsidRPr="00BF1712" w:rsidRDefault="0031239D" w:rsidP="00334DF2">
      <w:pPr>
        <w:bidi/>
        <w:spacing w:line="360" w:lineRule="auto"/>
        <w:rPr>
          <w:sz w:val="28"/>
          <w:szCs w:val="28"/>
          <w:rtl/>
        </w:rPr>
      </w:pPr>
      <w:r>
        <w:rPr>
          <w:rFonts w:hint="cs"/>
          <w:sz w:val="28"/>
          <w:szCs w:val="28"/>
          <w:rtl/>
        </w:rPr>
        <w:t>ניתן לראות את הבדל זמני הריצה לפי בניית הגרף ז"א כאשר הגרף של סט החוקים קשיר היטב נקבל זמן ריצה ארוך יותר מגרף של סט חוקים בו כל רכיבי הקשירות בו קטנים</w:t>
      </w:r>
      <w:r w:rsidR="0008470C">
        <w:rPr>
          <w:rFonts w:hint="cs"/>
          <w:sz w:val="28"/>
          <w:szCs w:val="28"/>
          <w:rtl/>
        </w:rPr>
        <w:t>.</w:t>
      </w:r>
    </w:p>
    <w:p w14:paraId="33703BAC" w14:textId="77777777" w:rsidR="0031239D" w:rsidRPr="000703E1" w:rsidRDefault="0031239D" w:rsidP="0031239D">
      <w:pPr>
        <w:bidi/>
        <w:rPr>
          <w:rtl/>
        </w:rPr>
      </w:pPr>
    </w:p>
    <w:p w14:paraId="73AE04C1" w14:textId="77777777" w:rsidR="0031239D" w:rsidRPr="005909D8" w:rsidRDefault="0031239D" w:rsidP="0031239D">
      <w:pPr>
        <w:pStyle w:val="1"/>
        <w:numPr>
          <w:ilvl w:val="0"/>
          <w:numId w:val="1"/>
        </w:numPr>
        <w:jc w:val="left"/>
        <w:rPr>
          <w:rFonts w:cs="Times New Roman"/>
          <w:rtl/>
        </w:rPr>
      </w:pPr>
      <w:r w:rsidRPr="005909D8">
        <w:rPr>
          <w:rFonts w:cs="Times New Roman" w:hint="cs"/>
          <w:rtl/>
        </w:rPr>
        <w:t>נספחים</w:t>
      </w:r>
    </w:p>
    <w:p w14:paraId="75F9670E" w14:textId="77777777" w:rsidR="0031239D" w:rsidRPr="005909D8" w:rsidRDefault="0031239D" w:rsidP="0031239D">
      <w:pPr>
        <w:bidi/>
        <w:spacing w:line="360" w:lineRule="auto"/>
        <w:rPr>
          <w:rFonts w:asciiTheme="minorBidi" w:hAnsiTheme="minorBidi"/>
          <w:sz w:val="28"/>
          <w:szCs w:val="28"/>
        </w:rPr>
      </w:pPr>
      <w:r w:rsidRPr="005909D8">
        <w:rPr>
          <w:rFonts w:asciiTheme="minorBidi" w:hAnsiTheme="minorBidi"/>
          <w:sz w:val="28"/>
          <w:szCs w:val="28"/>
          <w:rtl/>
        </w:rPr>
        <w:t>ספרות, תרשימים נוספים, תכנון הפרויקט, טבלת ניהול סיכונים, טבלת דרישות (</w:t>
      </w:r>
      <w:r w:rsidRPr="005909D8">
        <w:rPr>
          <w:rFonts w:asciiTheme="minorBidi" w:hAnsiTheme="minorBidi"/>
          <w:sz w:val="28"/>
          <w:szCs w:val="28"/>
        </w:rPr>
        <w:t>URD</w:t>
      </w:r>
      <w:r w:rsidRPr="005909D8">
        <w:rPr>
          <w:rFonts w:asciiTheme="minorBidi" w:hAnsiTheme="minorBidi"/>
          <w:sz w:val="28"/>
          <w:szCs w:val="28"/>
          <w:rtl/>
        </w:rPr>
        <w:t>),</w:t>
      </w:r>
    </w:p>
    <w:p w14:paraId="7BF38988" w14:textId="77777777" w:rsidR="0031239D" w:rsidRPr="005909D8" w:rsidRDefault="0031239D" w:rsidP="0031239D">
      <w:pPr>
        <w:pStyle w:val="2"/>
        <w:numPr>
          <w:ilvl w:val="0"/>
          <w:numId w:val="2"/>
        </w:numPr>
        <w:jc w:val="left"/>
        <w:rPr>
          <w:sz w:val="28"/>
          <w:szCs w:val="28"/>
          <w:rtl/>
        </w:rPr>
      </w:pPr>
      <w:r w:rsidRPr="005909D8">
        <w:rPr>
          <w:rFonts w:hint="cs"/>
          <w:sz w:val="28"/>
          <w:szCs w:val="28"/>
          <w:rtl/>
        </w:rPr>
        <w:t>רשימת ספרות \ ביבליוגרפיה</w:t>
      </w:r>
    </w:p>
    <w:p w14:paraId="48F01394" w14:textId="77777777" w:rsidR="0031239D" w:rsidRPr="00D700B9" w:rsidRDefault="0031239D" w:rsidP="0031239D">
      <w:pPr>
        <w:bidi/>
        <w:jc w:val="right"/>
        <w:rPr>
          <w:rtl/>
        </w:rPr>
      </w:pPr>
    </w:p>
    <w:p w14:paraId="3D2BE145" w14:textId="77777777" w:rsidR="0031239D" w:rsidRPr="00D700B9" w:rsidRDefault="0031239D" w:rsidP="009C22AB">
      <w:pPr>
        <w:autoSpaceDE w:val="0"/>
        <w:autoSpaceDN w:val="0"/>
        <w:bidi/>
        <w:adjustRightInd w:val="0"/>
        <w:ind w:left="360"/>
        <w:jc w:val="right"/>
        <w:rPr>
          <w:rFonts w:asciiTheme="majorBidi" w:hAnsiTheme="majorBidi" w:cstheme="majorBidi"/>
          <w:sz w:val="24"/>
          <w:rtl/>
        </w:rPr>
      </w:pPr>
      <w:r w:rsidRPr="0008470C">
        <w:rPr>
          <w:rFonts w:asciiTheme="majorBidi" w:hAnsiTheme="majorBidi" w:cstheme="majorBidi"/>
          <w:b/>
          <w:bCs/>
          <w:sz w:val="24"/>
        </w:rPr>
        <w:t>1</w:t>
      </w:r>
      <w:r w:rsidRPr="005D38F4">
        <w:rPr>
          <w:rFonts w:asciiTheme="majorBidi" w:hAnsiTheme="majorBidi" w:cstheme="majorBidi"/>
          <w:sz w:val="24"/>
        </w:rPr>
        <w:t>.</w:t>
      </w:r>
      <w:r w:rsidRPr="00D700B9">
        <w:t xml:space="preserve"> </w:t>
      </w:r>
      <w:r w:rsidRPr="00D700B9">
        <w:rPr>
          <w:rFonts w:asciiTheme="majorBidi" w:hAnsiTheme="majorBidi" w:cstheme="majorBidi"/>
          <w:sz w:val="24"/>
        </w:rPr>
        <w:t>Modular Construction of Minimal Models by Rachel Ben-Eliyahu-Zohary, FabrizioAngiulli, Fabio Fassett, and Luigi Palopoli .</w:t>
      </w:r>
      <w:r>
        <w:rPr>
          <w:rFonts w:asciiTheme="majorBidi" w:hAnsiTheme="majorBidi" w:cstheme="majorBidi" w:hint="cs"/>
          <w:sz w:val="24"/>
        </w:rPr>
        <w:t>M</w:t>
      </w:r>
      <w:r w:rsidR="009C22AB">
        <w:rPr>
          <w:rFonts w:asciiTheme="majorBidi" w:hAnsiTheme="majorBidi" w:cstheme="majorBidi" w:hint="cs"/>
          <w:sz w:val="24"/>
          <w:rtl/>
        </w:rPr>
        <w:t xml:space="preserve">  </w:t>
      </w:r>
      <w:r w:rsidR="009C22AB">
        <w:rPr>
          <w:rFonts w:asciiTheme="majorBidi" w:hAnsiTheme="majorBidi" w:cstheme="majorBidi" w:hint="cs"/>
          <w:sz w:val="24"/>
          <w:rtl/>
        </w:rPr>
        <w:tab/>
      </w:r>
    </w:p>
    <w:p w14:paraId="576DD900"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 xml:space="preserve"> F. Angiulli, R. Ben-Eliyahu-Zohary, F. Fassetti, and L. Palopoli. On the tractability</w:t>
      </w:r>
    </w:p>
    <w:p w14:paraId="2C2AB309"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of minimal model computation for some cnf theories. Arti_cial Intelligence, 2014.</w:t>
      </w:r>
    </w:p>
    <w:p w14:paraId="7D233888" w14:textId="77777777" w:rsidR="0031239D" w:rsidRDefault="0031239D" w:rsidP="0031239D">
      <w:pPr>
        <w:autoSpaceDE w:val="0"/>
        <w:autoSpaceDN w:val="0"/>
        <w:bidi/>
        <w:adjustRightInd w:val="0"/>
        <w:ind w:left="360"/>
        <w:jc w:val="right"/>
        <w:rPr>
          <w:rFonts w:asciiTheme="majorBidi" w:hAnsiTheme="majorBidi" w:cstheme="majorBidi"/>
          <w:sz w:val="24"/>
          <w:szCs w:val="24"/>
          <w:rtl/>
        </w:rPr>
      </w:pPr>
      <w:r w:rsidRPr="005D38F4">
        <w:rPr>
          <w:rFonts w:asciiTheme="majorBidi" w:hAnsiTheme="majorBidi" w:cstheme="majorBidi"/>
          <w:sz w:val="24"/>
          <w:szCs w:val="24"/>
        </w:rPr>
        <w:t xml:space="preserve">doi: </w:t>
      </w:r>
      <w:hyperlink r:id="rId18" w:history="1">
        <w:r w:rsidRPr="005D38F4">
          <w:rPr>
            <w:rStyle w:val="Hyperlink"/>
            <w:rFonts w:asciiTheme="majorBidi" w:eastAsiaTheme="majorEastAsia" w:hAnsiTheme="majorBidi"/>
            <w:sz w:val="24"/>
            <w:szCs w:val="24"/>
          </w:rPr>
          <w:t>http://dx.doi.org/10.1016/j.artint.2014.02.003</w:t>
        </w:r>
      </w:hyperlink>
      <w:r w:rsidRPr="005D38F4">
        <w:rPr>
          <w:rFonts w:asciiTheme="majorBidi" w:hAnsiTheme="majorBidi" w:cstheme="majorBidi"/>
          <w:sz w:val="24"/>
          <w:szCs w:val="24"/>
        </w:rPr>
        <w:t xml:space="preserve"> .</w:t>
      </w:r>
    </w:p>
    <w:p w14:paraId="4B3CB88F" w14:textId="77777777" w:rsidR="0031239D" w:rsidRPr="005D38F4" w:rsidRDefault="0031239D" w:rsidP="0031239D">
      <w:pPr>
        <w:autoSpaceDE w:val="0"/>
        <w:autoSpaceDN w:val="0"/>
        <w:bidi/>
        <w:adjustRightInd w:val="0"/>
        <w:ind w:left="360"/>
        <w:jc w:val="right"/>
        <w:rPr>
          <w:rFonts w:asciiTheme="majorBidi" w:hAnsiTheme="majorBidi" w:cstheme="majorBidi"/>
          <w:sz w:val="24"/>
          <w:szCs w:val="24"/>
        </w:rPr>
      </w:pPr>
    </w:p>
    <w:p w14:paraId="7381293A"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2</w:t>
      </w:r>
      <w:r w:rsidRPr="005D38F4">
        <w:rPr>
          <w:rFonts w:asciiTheme="majorBidi" w:hAnsiTheme="majorBidi" w:cstheme="majorBidi"/>
          <w:sz w:val="24"/>
        </w:rPr>
        <w:t>. R. Ben-Eliyahu. A hierarchy of tractable subsets for computing stable models. J.</w:t>
      </w:r>
    </w:p>
    <w:p w14:paraId="3D1789C3"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Artif. Intell. Res. (JAIR), 5:27</w:t>
      </w:r>
      <w:r w:rsidRPr="005D38F4">
        <w:rPr>
          <w:rFonts w:asciiTheme="majorBidi" w:hAnsiTheme="majorBidi" w:cstheme="majorBidi"/>
          <w:sz w:val="24"/>
          <w:rtl/>
        </w:rPr>
        <w:t>-</w:t>
      </w:r>
      <w:r w:rsidRPr="005D38F4">
        <w:rPr>
          <w:rFonts w:asciiTheme="majorBidi" w:hAnsiTheme="majorBidi" w:cstheme="majorBidi"/>
          <w:sz w:val="24"/>
        </w:rPr>
        <w:t>52, 1996.</w:t>
      </w:r>
    </w:p>
    <w:p w14:paraId="4B0CC2B3"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3</w:t>
      </w:r>
      <w:r w:rsidRPr="005D38F4">
        <w:rPr>
          <w:rFonts w:asciiTheme="majorBidi" w:hAnsiTheme="majorBidi" w:cstheme="majorBidi"/>
          <w:sz w:val="24"/>
        </w:rPr>
        <w:t>. R. Ben-Eliyahu and R. Dechter. On computing minimal models. Annals of Math-</w:t>
      </w:r>
    </w:p>
    <w:p w14:paraId="43962418"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ematics and Arti_cial Intelligence, 18:3</w:t>
      </w:r>
      <w:r w:rsidRPr="005D38F4">
        <w:rPr>
          <w:rFonts w:asciiTheme="majorBidi" w:hAnsiTheme="majorBidi" w:cstheme="majorBidi"/>
          <w:sz w:val="24"/>
          <w:rtl/>
        </w:rPr>
        <w:t>-</w:t>
      </w:r>
      <w:r w:rsidRPr="005D38F4">
        <w:rPr>
          <w:rFonts w:asciiTheme="majorBidi" w:hAnsiTheme="majorBidi" w:cstheme="majorBidi"/>
          <w:sz w:val="24"/>
        </w:rPr>
        <w:t>27, 1996.</w:t>
      </w:r>
    </w:p>
    <w:p w14:paraId="71F3891A"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4</w:t>
      </w:r>
      <w:r w:rsidRPr="005D38F4">
        <w:rPr>
          <w:rFonts w:asciiTheme="majorBidi" w:hAnsiTheme="majorBidi" w:cstheme="majorBidi"/>
          <w:sz w:val="24"/>
        </w:rPr>
        <w:t>. R. Ben-Eliyahu-Zohary. An incremental algorithm for generating all minimal models.</w:t>
      </w:r>
    </w:p>
    <w:p w14:paraId="26DFA93A"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Arti_cial Intelligence, 169(1):1-22, 2005.</w:t>
      </w:r>
    </w:p>
    <w:p w14:paraId="6D6BD66E"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5</w:t>
      </w:r>
      <w:r w:rsidRPr="005D38F4">
        <w:rPr>
          <w:rFonts w:asciiTheme="majorBidi" w:hAnsiTheme="majorBidi" w:cstheme="majorBidi"/>
          <w:sz w:val="24"/>
        </w:rPr>
        <w:t>. R. Ben-Eliyahu-Zohary and L. Palopoli. Reasoning with minimal models: E_cient</w:t>
      </w:r>
    </w:p>
    <w:p w14:paraId="5D0E3B49"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algorithms and applications. Arti_cial Intelligence, 96(2):421-449, 1997.</w:t>
      </w:r>
    </w:p>
    <w:p w14:paraId="06054D25"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6</w:t>
      </w:r>
      <w:r w:rsidRPr="005D38F4">
        <w:rPr>
          <w:rFonts w:asciiTheme="majorBidi" w:hAnsiTheme="majorBidi" w:cstheme="majorBidi"/>
          <w:sz w:val="24"/>
        </w:rPr>
        <w:t>. N. Bidoit and C. Froidevaux. Minimalism subsumes default logic and circumscription</w:t>
      </w:r>
    </w:p>
    <w:p w14:paraId="146D2DF4"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in strati_ed logic programming. In Proceedings of the IEEE symposium on</w:t>
      </w:r>
    </w:p>
    <w:p w14:paraId="3B88B53E"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logic in computer science, pages 89-97, June 1987.</w:t>
      </w:r>
    </w:p>
    <w:p w14:paraId="069DEFEE"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7</w:t>
      </w:r>
      <w:r w:rsidRPr="005D38F4">
        <w:rPr>
          <w:rFonts w:asciiTheme="majorBidi" w:hAnsiTheme="majorBidi" w:cstheme="majorBidi"/>
          <w:sz w:val="24"/>
        </w:rPr>
        <w:t>. M. Cadoli. The complexity of model checking for circumscriptive formulae. Inf.</w:t>
      </w:r>
    </w:p>
    <w:p w14:paraId="740A4038"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Process. Lett., 44(3):113-118, 1992.</w:t>
      </w:r>
    </w:p>
    <w:p w14:paraId="484E9E7A"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8</w:t>
      </w:r>
      <w:r w:rsidRPr="005D38F4">
        <w:rPr>
          <w:rFonts w:asciiTheme="majorBidi" w:hAnsiTheme="majorBidi" w:cstheme="majorBidi"/>
          <w:sz w:val="24"/>
        </w:rPr>
        <w:t>. M. Cadoli. On the complexity of model _nding for nonmonotonic propositional</w:t>
      </w:r>
    </w:p>
    <w:p w14:paraId="0B228B29"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lastRenderedPageBreak/>
        <w:t>logics. In Proceedings of the 4th Italian conference on theoretical computer science,</w:t>
      </w:r>
    </w:p>
    <w:p w14:paraId="47415965"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pages 125-139. World Scienti_c Publishing Co., October 1992.</w:t>
      </w:r>
    </w:p>
    <w:p w14:paraId="310F45B1"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9</w:t>
      </w:r>
      <w:r w:rsidRPr="005D38F4">
        <w:rPr>
          <w:rFonts w:asciiTheme="majorBidi" w:hAnsiTheme="majorBidi" w:cstheme="majorBidi"/>
          <w:sz w:val="24"/>
        </w:rPr>
        <w:t>. Z. Chen and S. Toda. The complexity of selecting maximal solutions. In Proc. 8th</w:t>
      </w:r>
    </w:p>
    <w:p w14:paraId="31F17483"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IEEE Int. Conf. on Structures in Complexity Theory, pages 313-325, 1993.</w:t>
      </w:r>
    </w:p>
    <w:p w14:paraId="170F9DEF"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10</w:t>
      </w:r>
      <w:r w:rsidRPr="005D38F4">
        <w:rPr>
          <w:rFonts w:asciiTheme="majorBidi" w:hAnsiTheme="majorBidi" w:cstheme="majorBidi"/>
          <w:sz w:val="24"/>
        </w:rPr>
        <w:t>. M. Davis, G. Logemann, and D. Loveland. A machine program for theoremproving.</w:t>
      </w:r>
    </w:p>
    <w:p w14:paraId="4D2A9338"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Communications of the ACM, 5(7):394-397, 1962.</w:t>
      </w:r>
    </w:p>
    <w:p w14:paraId="755EAA6D"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11</w:t>
      </w:r>
      <w:r w:rsidRPr="005D38F4">
        <w:rPr>
          <w:rFonts w:asciiTheme="majorBidi" w:hAnsiTheme="majorBidi" w:cstheme="majorBidi"/>
          <w:sz w:val="24"/>
        </w:rPr>
        <w:t>. J. de Kleer, A. K. Mackworth, and R. Reiter. Characterizing diagnoses and systems.</w:t>
      </w:r>
    </w:p>
    <w:p w14:paraId="4BBD04B1"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Arti_cial Intelligence, 56(2-3):197-222, 1992.</w:t>
      </w:r>
    </w:p>
    <w:p w14:paraId="2D69E620"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12</w:t>
      </w:r>
      <w:r w:rsidRPr="005D38F4">
        <w:rPr>
          <w:rFonts w:asciiTheme="majorBidi" w:hAnsiTheme="majorBidi" w:cstheme="majorBidi"/>
          <w:sz w:val="24"/>
        </w:rPr>
        <w:t>. R. Dechter. Constraint processing. Morgan Kaufmann, 2003.</w:t>
      </w:r>
    </w:p>
    <w:p w14:paraId="52AE1BB6"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13</w:t>
      </w:r>
      <w:r w:rsidRPr="005D38F4">
        <w:rPr>
          <w:rFonts w:asciiTheme="majorBidi" w:hAnsiTheme="majorBidi" w:cstheme="majorBidi"/>
          <w:sz w:val="24"/>
        </w:rPr>
        <w:t>. C. Drescher, M. Gebser, T. Grote, B. Kaufmann, A. Konig, M. Ostrowski, and</w:t>
      </w:r>
    </w:p>
    <w:p w14:paraId="7C69F6E5"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T. Schaub. Conict-driven disjunctive answer set solving. KR, 8:422-432, 2008.</w:t>
      </w:r>
    </w:p>
    <w:p w14:paraId="0831B0F9"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14</w:t>
      </w:r>
      <w:r w:rsidRPr="005D38F4">
        <w:rPr>
          <w:rFonts w:asciiTheme="majorBidi" w:hAnsiTheme="majorBidi" w:cstheme="majorBidi"/>
          <w:sz w:val="24"/>
        </w:rPr>
        <w:t>. T. Eiter and G. Gottlob. Propositional circumscription and extended closed-world</w:t>
      </w:r>
    </w:p>
    <w:p w14:paraId="755EE4A5"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reasoning are iip2-complete. Theor. Comput. Sci., 114(2):231-245, 1993.</w:t>
      </w:r>
    </w:p>
    <w:p w14:paraId="547683E1" w14:textId="77777777" w:rsidR="0031239D" w:rsidRPr="005D38F4" w:rsidRDefault="0031239D" w:rsidP="0031239D">
      <w:pPr>
        <w:autoSpaceDE w:val="0"/>
        <w:autoSpaceDN w:val="0"/>
        <w:bidi/>
        <w:adjustRightInd w:val="0"/>
        <w:ind w:firstLine="360"/>
        <w:jc w:val="right"/>
        <w:rPr>
          <w:rFonts w:asciiTheme="majorBidi" w:hAnsiTheme="majorBidi" w:cstheme="majorBidi"/>
          <w:sz w:val="24"/>
        </w:rPr>
      </w:pPr>
      <w:r w:rsidRPr="0008470C">
        <w:rPr>
          <w:rFonts w:asciiTheme="majorBidi" w:hAnsiTheme="majorBidi" w:cstheme="majorBidi"/>
          <w:b/>
          <w:bCs/>
          <w:sz w:val="24"/>
        </w:rPr>
        <w:t>15</w:t>
      </w:r>
      <w:r w:rsidRPr="005D38F4">
        <w:rPr>
          <w:rFonts w:asciiTheme="majorBidi" w:hAnsiTheme="majorBidi" w:cstheme="majorBidi"/>
          <w:sz w:val="24"/>
        </w:rPr>
        <w:t>. M. Gebser, B. Kaufmann, and T. Schaub. Advanced conict-driven disjunctive</w:t>
      </w:r>
    </w:p>
    <w:p w14:paraId="61AE24FB"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answer set solving. In IJCAI, 2013.</w:t>
      </w:r>
    </w:p>
    <w:p w14:paraId="70CD8DA4"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16</w:t>
      </w:r>
      <w:r w:rsidRPr="005D38F4">
        <w:rPr>
          <w:rFonts w:asciiTheme="majorBidi" w:hAnsiTheme="majorBidi" w:cstheme="majorBidi"/>
          <w:sz w:val="24"/>
        </w:rPr>
        <w:t>. M. Gebser, J. Lee, and Y. Lierler. Elementary sets for logic programs. In Proceed-</w:t>
      </w:r>
    </w:p>
    <w:p w14:paraId="18BFD254"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ings of the 21st National Conference on Arti_cial Intelligence (AAAI), 2006.</w:t>
      </w:r>
    </w:p>
    <w:p w14:paraId="11F49CD6"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17</w:t>
      </w:r>
      <w:r w:rsidRPr="005D38F4">
        <w:rPr>
          <w:rFonts w:asciiTheme="majorBidi" w:hAnsiTheme="majorBidi" w:cstheme="majorBidi"/>
          <w:sz w:val="24"/>
        </w:rPr>
        <w:t>. M. Gelfond and V. Lifschitz. Classical negation in logic programs and disjunctive</w:t>
      </w:r>
    </w:p>
    <w:p w14:paraId="703179AF"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databases. New Generation Computing, 9:365-385, 1991.</w:t>
      </w:r>
    </w:p>
    <w:p w14:paraId="35161467"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18</w:t>
      </w:r>
      <w:r w:rsidRPr="005D38F4">
        <w:rPr>
          <w:rFonts w:asciiTheme="majorBidi" w:hAnsiTheme="majorBidi" w:cstheme="majorBidi"/>
          <w:sz w:val="24"/>
        </w:rPr>
        <w:t>. E. Giunchiglia and M. Maratea. Sat-based planning with minimal-#actions plans</w:t>
      </w:r>
    </w:p>
    <w:p w14:paraId="2B198790"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and "soft" goals. In AI*IA, pages 422-433, 2007.</w:t>
      </w:r>
    </w:p>
    <w:p w14:paraId="0D72787B"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19</w:t>
      </w:r>
      <w:r w:rsidRPr="005D38F4">
        <w:rPr>
          <w:rFonts w:asciiTheme="majorBidi" w:hAnsiTheme="majorBidi" w:cstheme="majorBidi"/>
          <w:sz w:val="24"/>
        </w:rPr>
        <w:t>. T. Janhunen, E. Oikarinen, H. Tompits, and S. Woltran. Modularity aspects of</w:t>
      </w:r>
    </w:p>
    <w:p w14:paraId="7B84C000"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disjunctive stable models. Journal of Arti_cial Intelligence Research, pages 813-</w:t>
      </w:r>
    </w:p>
    <w:p w14:paraId="2EC6BE7B"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857, 2009.</w:t>
      </w:r>
    </w:p>
    <w:p w14:paraId="19863F8A"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lastRenderedPageBreak/>
        <w:t>20</w:t>
      </w:r>
      <w:r w:rsidRPr="005D38F4">
        <w:rPr>
          <w:rFonts w:asciiTheme="majorBidi" w:hAnsiTheme="majorBidi" w:cstheme="majorBidi"/>
          <w:sz w:val="24"/>
        </w:rPr>
        <w:t>. M. Kalech and G. A. Kaminka. On the design of coordination diagnosis algorithms</w:t>
      </w:r>
    </w:p>
    <w:p w14:paraId="4E405637"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for teams of situated agents. Arti_cial Intelligence, 171(8):491-513, 2007.</w:t>
      </w:r>
    </w:p>
    <w:p w14:paraId="153867F4"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21</w:t>
      </w:r>
      <w:r w:rsidRPr="005D38F4">
        <w:rPr>
          <w:rFonts w:asciiTheme="majorBidi" w:hAnsiTheme="majorBidi" w:cstheme="majorBidi"/>
          <w:sz w:val="24"/>
        </w:rPr>
        <w:t>. H. A. Kautz, D. Mcallester, and B. Selman. Encoding Plans in Propositional Logic.</w:t>
      </w:r>
    </w:p>
    <w:p w14:paraId="2FF8CBAA"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In Proceedings of the Fifth International Conference on the Principle of Knowledge</w:t>
      </w:r>
    </w:p>
    <w:p w14:paraId="76AA124B"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Representation and Reasoning (KR'96), pages 374-384, 1996.</w:t>
      </w:r>
    </w:p>
    <w:p w14:paraId="758CC9C5"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22</w:t>
      </w:r>
      <w:r w:rsidRPr="005D38F4">
        <w:rPr>
          <w:rFonts w:asciiTheme="majorBidi" w:hAnsiTheme="majorBidi" w:cstheme="majorBidi"/>
          <w:sz w:val="24"/>
        </w:rPr>
        <w:t>. L. M. Kirousis and P. G. Kolaitis. The complexity of minimal satis_ability problems.</w:t>
      </w:r>
    </w:p>
    <w:p w14:paraId="35257497" w14:textId="77777777" w:rsidR="0031239D"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Inf. Comput., 187(1):20-39, 2003.</w:t>
      </w:r>
    </w:p>
    <w:p w14:paraId="78F69F97"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23</w:t>
      </w:r>
      <w:r w:rsidRPr="005D38F4">
        <w:rPr>
          <w:rFonts w:asciiTheme="majorBidi" w:hAnsiTheme="majorBidi" w:cstheme="majorBidi"/>
          <w:sz w:val="24"/>
        </w:rPr>
        <w:t>. C. Koch, N. Leone, and G. Pfeifer. Enhancing disjunctive logic programming</w:t>
      </w:r>
    </w:p>
    <w:p w14:paraId="285562C9"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systems by sat checkers. Arti_cial Intelligence, 151(1):177-212, 2003.</w:t>
      </w:r>
    </w:p>
    <w:p w14:paraId="6EBB8778"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p>
    <w:p w14:paraId="2B48E741"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24</w:t>
      </w:r>
      <w:r w:rsidRPr="005D38F4">
        <w:rPr>
          <w:rFonts w:asciiTheme="majorBidi" w:hAnsiTheme="majorBidi" w:cstheme="majorBidi"/>
          <w:sz w:val="24"/>
        </w:rPr>
        <w:t>. P. G. Kolaitis and C. H. Papadimitriou. Some computational aspects of circumscription.</w:t>
      </w:r>
    </w:p>
    <w:p w14:paraId="26DC6861"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J. ACM, 37(1):1{14, 1990.</w:t>
      </w:r>
    </w:p>
    <w:p w14:paraId="709D1AD1" w14:textId="77777777" w:rsidR="0031239D" w:rsidRPr="005D38F4" w:rsidRDefault="0031239D" w:rsidP="0031239D">
      <w:pPr>
        <w:autoSpaceDE w:val="0"/>
        <w:autoSpaceDN w:val="0"/>
        <w:bidi/>
        <w:adjustRightInd w:val="0"/>
        <w:ind w:firstLine="360"/>
        <w:jc w:val="right"/>
        <w:rPr>
          <w:rFonts w:asciiTheme="majorBidi" w:hAnsiTheme="majorBidi" w:cstheme="majorBidi"/>
          <w:sz w:val="24"/>
        </w:rPr>
      </w:pPr>
      <w:r w:rsidRPr="0008470C">
        <w:rPr>
          <w:rFonts w:asciiTheme="majorBidi" w:hAnsiTheme="majorBidi" w:cstheme="majorBidi"/>
          <w:b/>
          <w:bCs/>
          <w:sz w:val="24"/>
        </w:rPr>
        <w:t>25</w:t>
      </w:r>
      <w:r w:rsidRPr="005D38F4">
        <w:rPr>
          <w:rFonts w:asciiTheme="majorBidi" w:hAnsiTheme="majorBidi" w:cstheme="majorBidi"/>
          <w:sz w:val="24"/>
        </w:rPr>
        <w:t>. N. Leone, P. Rullo, and F. Scarcello. Disjunctive stable models: Unfounded sets,</w:t>
      </w:r>
    </w:p>
    <w:p w14:paraId="561AAC00"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_xpoint semantics, and computation. Inf. Comput., 135(2):69{112, 1997.</w:t>
      </w:r>
    </w:p>
    <w:p w14:paraId="58456160"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26</w:t>
      </w:r>
      <w:r w:rsidRPr="005D38F4">
        <w:rPr>
          <w:rFonts w:asciiTheme="majorBidi" w:hAnsiTheme="majorBidi" w:cstheme="majorBidi"/>
          <w:sz w:val="24"/>
        </w:rPr>
        <w:t>. V. Lifschitz. Computing circumscription. In IJCAI-85: Proceedings of the inter-</w:t>
      </w:r>
    </w:p>
    <w:p w14:paraId="78B596DC"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national joint conference on AI, pages 121-127, 1985.</w:t>
      </w:r>
    </w:p>
    <w:p w14:paraId="696960D8"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27</w:t>
      </w:r>
      <w:r w:rsidRPr="005D38F4">
        <w:rPr>
          <w:rFonts w:asciiTheme="majorBidi" w:hAnsiTheme="majorBidi" w:cstheme="majorBidi"/>
          <w:sz w:val="24"/>
        </w:rPr>
        <w:t>. V. Lifschitz and H. Turner. Splitting a logic program. In ICLP, volume 94, pages</w:t>
      </w:r>
    </w:p>
    <w:p w14:paraId="0AB5201B"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23-37, 1994.</w:t>
      </w:r>
    </w:p>
    <w:p w14:paraId="619D52EB"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28</w:t>
      </w:r>
      <w:r w:rsidRPr="005D38F4">
        <w:rPr>
          <w:rFonts w:asciiTheme="majorBidi" w:hAnsiTheme="majorBidi" w:cstheme="majorBidi"/>
          <w:sz w:val="24"/>
        </w:rPr>
        <w:t>. J. McCarthy. Circumscription - a form of non-monotonic reasoning. Arti_cial</w:t>
      </w:r>
    </w:p>
    <w:p w14:paraId="6B82FA87"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Intelligence, 13:27{39, 1980.</w:t>
      </w:r>
    </w:p>
    <w:p w14:paraId="1AD2023C"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29</w:t>
      </w:r>
      <w:r w:rsidRPr="005D38F4">
        <w:rPr>
          <w:rFonts w:asciiTheme="majorBidi" w:hAnsiTheme="majorBidi" w:cstheme="majorBidi"/>
          <w:sz w:val="24"/>
        </w:rPr>
        <w:t>. J. McCarthy. Application of circumscription to formalizing common-sense knowledge.</w:t>
      </w:r>
    </w:p>
    <w:p w14:paraId="05AC6E93" w14:textId="77777777" w:rsidR="0031239D" w:rsidRPr="005D38F4" w:rsidRDefault="0031239D" w:rsidP="0008470C">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Arti_cial Intelligence, 28:89{116, 1986.</w:t>
      </w:r>
    </w:p>
    <w:p w14:paraId="431AA869"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30</w:t>
      </w:r>
      <w:r w:rsidRPr="005D38F4">
        <w:rPr>
          <w:rFonts w:asciiTheme="majorBidi" w:hAnsiTheme="majorBidi" w:cstheme="majorBidi"/>
          <w:sz w:val="24"/>
        </w:rPr>
        <w:t>. R. Reiter. A logic for default reasoning. Arti_cial Intelligence, 13(1{2):81-132,</w:t>
      </w:r>
    </w:p>
    <w:p w14:paraId="70BBA805" w14:textId="77777777" w:rsidR="0031239D" w:rsidRPr="005D38F4" w:rsidRDefault="0031239D" w:rsidP="0008470C">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lastRenderedPageBreak/>
        <w:t>1980.</w:t>
      </w:r>
    </w:p>
    <w:p w14:paraId="6A29CCE3" w14:textId="77777777" w:rsidR="0031239D" w:rsidRPr="005D38F4" w:rsidRDefault="0031239D" w:rsidP="0031239D">
      <w:pPr>
        <w:autoSpaceDE w:val="0"/>
        <w:autoSpaceDN w:val="0"/>
        <w:bidi/>
        <w:adjustRightInd w:val="0"/>
        <w:ind w:left="360"/>
        <w:jc w:val="right"/>
        <w:rPr>
          <w:rFonts w:asciiTheme="majorBidi" w:hAnsiTheme="majorBidi" w:cstheme="majorBidi"/>
          <w:sz w:val="24"/>
        </w:rPr>
      </w:pPr>
      <w:r w:rsidRPr="0008470C">
        <w:rPr>
          <w:rFonts w:asciiTheme="majorBidi" w:hAnsiTheme="majorBidi" w:cstheme="majorBidi"/>
          <w:b/>
          <w:bCs/>
          <w:sz w:val="24"/>
        </w:rPr>
        <w:t>31</w:t>
      </w:r>
      <w:r w:rsidRPr="005D38F4">
        <w:rPr>
          <w:rFonts w:asciiTheme="majorBidi" w:hAnsiTheme="majorBidi" w:cstheme="majorBidi"/>
          <w:sz w:val="24"/>
        </w:rPr>
        <w:t>. P. Simons, I. Niemela, and T. Soininen. Extending and implementing the stable</w:t>
      </w:r>
    </w:p>
    <w:p w14:paraId="60A61115" w14:textId="77777777" w:rsidR="0031239D" w:rsidRDefault="0031239D" w:rsidP="0008470C">
      <w:pPr>
        <w:autoSpaceDE w:val="0"/>
        <w:autoSpaceDN w:val="0"/>
        <w:bidi/>
        <w:adjustRightInd w:val="0"/>
        <w:ind w:left="360"/>
        <w:jc w:val="right"/>
        <w:rPr>
          <w:rFonts w:asciiTheme="majorBidi" w:hAnsiTheme="majorBidi" w:cstheme="majorBidi"/>
          <w:sz w:val="24"/>
        </w:rPr>
      </w:pPr>
      <w:r w:rsidRPr="005D38F4">
        <w:rPr>
          <w:rFonts w:asciiTheme="majorBidi" w:hAnsiTheme="majorBidi" w:cstheme="majorBidi"/>
          <w:sz w:val="24"/>
        </w:rPr>
        <w:t>model semantics. Arti_cial Intelligence, 138(1):181-234, 2002.</w:t>
      </w:r>
    </w:p>
    <w:p w14:paraId="5DEA2CB1" w14:textId="77777777" w:rsidR="0031239D" w:rsidRPr="005D38F4" w:rsidRDefault="0031239D" w:rsidP="0031239D">
      <w:pPr>
        <w:autoSpaceDE w:val="0"/>
        <w:autoSpaceDN w:val="0"/>
        <w:bidi/>
        <w:adjustRightInd w:val="0"/>
        <w:jc w:val="right"/>
        <w:rPr>
          <w:rFonts w:asciiTheme="majorBidi" w:hAnsiTheme="majorBidi" w:cstheme="majorBidi"/>
          <w:sz w:val="24"/>
        </w:rPr>
      </w:pPr>
      <w:r w:rsidRPr="0008470C">
        <w:rPr>
          <w:rFonts w:asciiTheme="majorBidi" w:hAnsiTheme="majorBidi" w:cstheme="majorBidi"/>
          <w:b/>
          <w:bCs/>
          <w:sz w:val="24"/>
        </w:rPr>
        <w:t>32</w:t>
      </w:r>
      <w:r w:rsidRPr="005D38F4">
        <w:rPr>
          <w:rFonts w:asciiTheme="majorBidi" w:hAnsiTheme="majorBidi" w:cstheme="majorBidi"/>
          <w:sz w:val="24"/>
        </w:rPr>
        <w:t>. R. T. Stern, M. Kalech, A. Feldman, and G. M. Provan. Exploring the duality in</w:t>
      </w:r>
      <w:r>
        <w:rPr>
          <w:rFonts w:asciiTheme="majorBidi" w:hAnsiTheme="majorBidi" w:cstheme="majorBidi"/>
          <w:sz w:val="24"/>
        </w:rPr>
        <w:t xml:space="preserve"> </w:t>
      </w:r>
      <w:r w:rsidRPr="005D38F4">
        <w:rPr>
          <w:rFonts w:asciiTheme="majorBidi" w:hAnsiTheme="majorBidi" w:cstheme="majorBidi"/>
          <w:sz w:val="24"/>
        </w:rPr>
        <w:t>conict-directed model-based diagnosis. In AAAI, 2012.</w:t>
      </w:r>
    </w:p>
    <w:p w14:paraId="7BC168E0" w14:textId="77777777" w:rsidR="0031239D" w:rsidRPr="005D38F4" w:rsidRDefault="0031239D" w:rsidP="0031239D">
      <w:pPr>
        <w:bidi/>
        <w:ind w:left="360"/>
        <w:jc w:val="right"/>
        <w:rPr>
          <w:rFonts w:asciiTheme="majorBidi" w:hAnsiTheme="majorBidi" w:cstheme="majorBidi"/>
          <w:sz w:val="24"/>
        </w:rPr>
      </w:pPr>
      <w:r w:rsidRPr="0008470C">
        <w:rPr>
          <w:rFonts w:asciiTheme="majorBidi" w:hAnsiTheme="majorBidi" w:cstheme="majorBidi"/>
          <w:b/>
          <w:bCs/>
          <w:sz w:val="24"/>
        </w:rPr>
        <w:t>33</w:t>
      </w:r>
      <w:r w:rsidRPr="005D38F4">
        <w:rPr>
          <w:rFonts w:asciiTheme="majorBidi" w:hAnsiTheme="majorBidi" w:cstheme="majorBidi"/>
          <w:sz w:val="24"/>
        </w:rPr>
        <w:t>.</w:t>
      </w:r>
      <w:r w:rsidRPr="005D38F4">
        <w:rPr>
          <w:rFonts w:asciiTheme="majorBidi" w:hAnsiTheme="majorBidi" w:cstheme="majorBidi"/>
          <w:i/>
          <w:iCs/>
          <w:sz w:val="24"/>
        </w:rPr>
        <w:t xml:space="preserve"> Strong Bridges and Strong Articulation Points of Directed Graphs</w:t>
      </w:r>
      <w:r w:rsidRPr="005D38F4">
        <w:rPr>
          <w:rFonts w:asciiTheme="majorBidi" w:hAnsiTheme="majorBidi" w:cstheme="majorBidi"/>
          <w:sz w:val="24"/>
        </w:rPr>
        <w:t>, Giuseppe F. Italiano Univ. of Rome “Tor Vergata” . Based on joint work with Donatella Firmani, Luigi Laura, Alessio Orlandi and Federico Santaroni.</w:t>
      </w:r>
      <w:r w:rsidRPr="005D38F4">
        <w:rPr>
          <w:rFonts w:asciiTheme="majorBidi" w:hAnsiTheme="majorBidi" w:cs="Times New Roman"/>
          <w:sz w:val="24"/>
          <w:rtl/>
        </w:rPr>
        <w:t>,</w:t>
      </w:r>
    </w:p>
    <w:p w14:paraId="45E14CC4" w14:textId="77777777" w:rsidR="0031239D" w:rsidRPr="009F7D2C" w:rsidRDefault="0031239D" w:rsidP="0031239D">
      <w:pPr>
        <w:bidi/>
        <w:ind w:left="360"/>
        <w:jc w:val="right"/>
        <w:rPr>
          <w:rStyle w:val="Hyperlink"/>
          <w:rFonts w:asciiTheme="majorBidi" w:eastAsiaTheme="majorEastAsia" w:hAnsiTheme="majorBidi" w:cs="Times New Roman"/>
          <w:sz w:val="24"/>
          <w:szCs w:val="24"/>
          <w:rtl/>
        </w:rPr>
      </w:pPr>
      <w:r w:rsidRPr="0008470C">
        <w:rPr>
          <w:rFonts w:asciiTheme="majorBidi" w:hAnsiTheme="majorBidi" w:cs="Times New Roman"/>
          <w:b/>
          <w:bCs/>
          <w:sz w:val="24"/>
        </w:rPr>
        <w:t>34</w:t>
      </w:r>
      <w:r w:rsidRPr="005D38F4">
        <w:rPr>
          <w:rFonts w:asciiTheme="majorBidi" w:hAnsiTheme="majorBidi" w:cs="Times New Roman"/>
          <w:sz w:val="24"/>
        </w:rPr>
        <w:t xml:space="preserve">. Davis Putnam,  </w:t>
      </w:r>
      <w:hyperlink r:id="rId19" w:anchor="page_scan_tab_contents" w:history="1">
        <w:r w:rsidRPr="000A4B76">
          <w:rPr>
            <w:rStyle w:val="Hyperlink"/>
            <w:rFonts w:asciiTheme="majorBidi" w:eastAsiaTheme="majorEastAsia" w:hAnsiTheme="majorBidi" w:cs="Times New Roman"/>
            <w:sz w:val="24"/>
            <w:szCs w:val="24"/>
          </w:rPr>
          <w:t>http://www.jstor.org/stable/1970289?seq=1#page_scan_tab_contents</w:t>
        </w:r>
      </w:hyperlink>
    </w:p>
    <w:p w14:paraId="6F4ACA8D" w14:textId="77777777" w:rsidR="0031239D" w:rsidRPr="000A4B76" w:rsidRDefault="0031239D" w:rsidP="0031239D">
      <w:pPr>
        <w:bidi/>
        <w:ind w:left="360"/>
        <w:jc w:val="right"/>
        <w:rPr>
          <w:rFonts w:asciiTheme="majorBidi" w:hAnsiTheme="majorBidi" w:cs="Times New Roman"/>
          <w:sz w:val="24"/>
          <w:szCs w:val="24"/>
        </w:rPr>
      </w:pPr>
      <w:r w:rsidRPr="0008470C">
        <w:rPr>
          <w:rFonts w:asciiTheme="majorBidi" w:hAnsiTheme="majorBidi" w:cs="Times New Roman"/>
          <w:b/>
          <w:bCs/>
          <w:i/>
          <w:iCs/>
          <w:sz w:val="24"/>
          <w:szCs w:val="24"/>
        </w:rPr>
        <w:t>35</w:t>
      </w:r>
      <w:r w:rsidRPr="000A4B76">
        <w:rPr>
          <w:rFonts w:asciiTheme="majorBidi" w:hAnsiTheme="majorBidi" w:cs="Times New Roman"/>
          <w:i/>
          <w:iCs/>
          <w:sz w:val="24"/>
          <w:szCs w:val="24"/>
        </w:rPr>
        <w:t>. M. Alviano, C. Dodaro, N. Leone, and Francesco Ricca:</w:t>
      </w:r>
      <w:r w:rsidRPr="000A4B76">
        <w:rPr>
          <w:rFonts w:asciiTheme="majorBidi" w:hAnsiTheme="majorBidi" w:cs="Times New Roman"/>
          <w:sz w:val="24"/>
          <w:szCs w:val="24"/>
        </w:rPr>
        <w:t xml:space="preserve"> </w:t>
      </w:r>
      <w:r w:rsidRPr="000A4B76">
        <w:rPr>
          <w:rFonts w:asciiTheme="majorBidi" w:hAnsiTheme="majorBidi" w:cs="Times New Roman"/>
          <w:b/>
          <w:bCs/>
          <w:sz w:val="24"/>
          <w:szCs w:val="24"/>
        </w:rPr>
        <w:t>Advances in WASP.</w:t>
      </w:r>
      <w:r w:rsidRPr="000A4B76">
        <w:rPr>
          <w:rFonts w:asciiTheme="majorBidi" w:hAnsiTheme="majorBidi" w:cs="Times New Roman"/>
          <w:sz w:val="24"/>
          <w:szCs w:val="24"/>
        </w:rPr>
        <w:t xml:space="preserve"> Proceedings of LPNMR (2015). </w:t>
      </w:r>
      <w:hyperlink r:id="rId20" w:history="1">
        <w:r w:rsidRPr="000A4B76">
          <w:rPr>
            <w:rStyle w:val="Hyperlink"/>
            <w:rFonts w:asciiTheme="majorBidi" w:hAnsiTheme="majorBidi" w:cs="Times New Roman"/>
            <w:sz w:val="24"/>
            <w:szCs w:val="24"/>
          </w:rPr>
          <w:t>Download</w:t>
        </w:r>
      </w:hyperlink>
      <w:r w:rsidRPr="000A4B76">
        <w:rPr>
          <w:rFonts w:asciiTheme="majorBidi" w:hAnsiTheme="majorBidi" w:cs="Times New Roman"/>
          <w:sz w:val="24"/>
          <w:szCs w:val="24"/>
        </w:rPr>
        <w:t xml:space="preserve"> </w:t>
      </w:r>
      <w:hyperlink r:id="rId21" w:history="1">
        <w:r w:rsidRPr="000A4B76">
          <w:rPr>
            <w:rStyle w:val="Hyperlink"/>
            <w:rFonts w:asciiTheme="majorBidi" w:hAnsiTheme="majorBidi" w:cs="Times New Roman"/>
            <w:sz w:val="24"/>
            <w:szCs w:val="24"/>
          </w:rPr>
          <w:t>Reference</w:t>
        </w:r>
      </w:hyperlink>
    </w:p>
    <w:p w14:paraId="23496AC7" w14:textId="77777777" w:rsidR="0031239D" w:rsidRPr="000A4B76" w:rsidRDefault="0031239D" w:rsidP="0031239D">
      <w:pPr>
        <w:bidi/>
        <w:ind w:left="360"/>
        <w:jc w:val="right"/>
        <w:rPr>
          <w:rFonts w:asciiTheme="majorBidi" w:hAnsiTheme="majorBidi" w:cs="Times New Roman"/>
          <w:sz w:val="24"/>
          <w:szCs w:val="24"/>
        </w:rPr>
      </w:pPr>
      <w:r w:rsidRPr="0008470C">
        <w:rPr>
          <w:rFonts w:asciiTheme="majorBidi" w:hAnsiTheme="majorBidi" w:cs="Times New Roman"/>
          <w:b/>
          <w:bCs/>
          <w:i/>
          <w:iCs/>
          <w:sz w:val="24"/>
          <w:szCs w:val="24"/>
        </w:rPr>
        <w:t>36</w:t>
      </w:r>
      <w:r w:rsidRPr="000A4B76">
        <w:rPr>
          <w:rFonts w:asciiTheme="majorBidi" w:hAnsiTheme="majorBidi" w:cs="Times New Roman"/>
          <w:i/>
          <w:iCs/>
          <w:sz w:val="24"/>
          <w:szCs w:val="24"/>
        </w:rPr>
        <w:t>. M. Alviano, C. Dodaro, J. Marques-Silva, and F. Ricca:</w:t>
      </w:r>
      <w:r w:rsidRPr="000A4B76">
        <w:rPr>
          <w:rFonts w:asciiTheme="majorBidi" w:hAnsiTheme="majorBidi" w:cs="Times New Roman"/>
          <w:sz w:val="24"/>
          <w:szCs w:val="24"/>
        </w:rPr>
        <w:t xml:space="preserve"> </w:t>
      </w:r>
      <w:r w:rsidRPr="000A4B76">
        <w:rPr>
          <w:rFonts w:asciiTheme="majorBidi" w:hAnsiTheme="majorBidi" w:cs="Times New Roman"/>
          <w:b/>
          <w:bCs/>
          <w:sz w:val="24"/>
          <w:szCs w:val="24"/>
        </w:rPr>
        <w:t>Optimal Stable Model Search: Algorithms and Implementation.</w:t>
      </w:r>
      <w:r w:rsidRPr="000A4B76">
        <w:rPr>
          <w:rFonts w:asciiTheme="majorBidi" w:hAnsiTheme="majorBidi" w:cs="Times New Roman"/>
          <w:sz w:val="24"/>
          <w:szCs w:val="24"/>
        </w:rPr>
        <w:t xml:space="preserve"> Journal of Logic and Computation (In Press 2015). </w:t>
      </w:r>
      <w:hyperlink r:id="rId22" w:history="1">
        <w:r w:rsidRPr="000A4B76">
          <w:rPr>
            <w:rStyle w:val="Hyperlink"/>
            <w:rFonts w:asciiTheme="majorBidi" w:hAnsiTheme="majorBidi" w:cs="Times New Roman"/>
            <w:sz w:val="24"/>
            <w:szCs w:val="24"/>
          </w:rPr>
          <w:t>Download</w:t>
        </w:r>
      </w:hyperlink>
      <w:r w:rsidRPr="000A4B76">
        <w:rPr>
          <w:rFonts w:asciiTheme="majorBidi" w:hAnsiTheme="majorBidi" w:cs="Times New Roman"/>
          <w:sz w:val="24"/>
          <w:szCs w:val="24"/>
        </w:rPr>
        <w:t xml:space="preserve"> </w:t>
      </w:r>
      <w:hyperlink r:id="rId23" w:history="1">
        <w:r w:rsidRPr="000A4B76">
          <w:rPr>
            <w:rStyle w:val="Hyperlink"/>
            <w:rFonts w:asciiTheme="majorBidi" w:hAnsiTheme="majorBidi" w:cs="Times New Roman"/>
            <w:sz w:val="24"/>
            <w:szCs w:val="24"/>
          </w:rPr>
          <w:t>Reference</w:t>
        </w:r>
      </w:hyperlink>
    </w:p>
    <w:p w14:paraId="529208F7" w14:textId="77777777" w:rsidR="0031239D" w:rsidRPr="000A4B76" w:rsidRDefault="0031239D" w:rsidP="0031239D">
      <w:pPr>
        <w:bidi/>
        <w:ind w:left="360"/>
        <w:jc w:val="right"/>
        <w:rPr>
          <w:rFonts w:asciiTheme="majorBidi" w:hAnsiTheme="majorBidi" w:cs="Times New Roman"/>
          <w:sz w:val="24"/>
          <w:szCs w:val="24"/>
        </w:rPr>
      </w:pPr>
      <w:r w:rsidRPr="0008470C">
        <w:rPr>
          <w:rFonts w:asciiTheme="majorBidi" w:hAnsiTheme="majorBidi" w:cs="Times New Roman"/>
          <w:b/>
          <w:bCs/>
          <w:sz w:val="24"/>
          <w:szCs w:val="24"/>
        </w:rPr>
        <w:t>37</w:t>
      </w:r>
      <w:r w:rsidRPr="000A4B76">
        <w:rPr>
          <w:rFonts w:asciiTheme="majorBidi" w:hAnsiTheme="majorBidi" w:cs="Times New Roman"/>
          <w:i/>
          <w:iCs/>
          <w:sz w:val="24"/>
          <w:szCs w:val="24"/>
        </w:rPr>
        <w:t>. M. Alviano, C. Dodaro, and Francesco Ricca:</w:t>
      </w:r>
      <w:r w:rsidRPr="000A4B76">
        <w:rPr>
          <w:rFonts w:asciiTheme="majorBidi" w:hAnsiTheme="majorBidi" w:cs="Times New Roman"/>
          <w:sz w:val="24"/>
          <w:szCs w:val="24"/>
        </w:rPr>
        <w:t xml:space="preserve"> </w:t>
      </w:r>
      <w:r w:rsidRPr="000A4B76">
        <w:rPr>
          <w:rFonts w:asciiTheme="majorBidi" w:hAnsiTheme="majorBidi" w:cs="Times New Roman"/>
          <w:b/>
          <w:bCs/>
          <w:sz w:val="24"/>
          <w:szCs w:val="24"/>
        </w:rPr>
        <w:t>Anytime Computation of Cautious Consequences in Answer Set Programming.</w:t>
      </w:r>
      <w:r w:rsidRPr="000A4B76">
        <w:rPr>
          <w:rFonts w:asciiTheme="majorBidi" w:hAnsiTheme="majorBidi" w:cs="Times New Roman"/>
          <w:sz w:val="24"/>
          <w:szCs w:val="24"/>
        </w:rPr>
        <w:t xml:space="preserve"> Theory and Practice of Logic Programming (2014). </w:t>
      </w:r>
      <w:hyperlink r:id="rId24" w:history="1">
        <w:r w:rsidRPr="000A4B76">
          <w:rPr>
            <w:rStyle w:val="Hyperlink"/>
            <w:rFonts w:asciiTheme="majorBidi" w:hAnsiTheme="majorBidi" w:cs="Times New Roman"/>
            <w:sz w:val="24"/>
            <w:szCs w:val="24"/>
          </w:rPr>
          <w:t>Download</w:t>
        </w:r>
      </w:hyperlink>
      <w:r w:rsidRPr="000A4B76">
        <w:rPr>
          <w:rFonts w:asciiTheme="majorBidi" w:hAnsiTheme="majorBidi" w:cs="Times New Roman"/>
          <w:sz w:val="24"/>
          <w:szCs w:val="24"/>
        </w:rPr>
        <w:t xml:space="preserve"> </w:t>
      </w:r>
      <w:hyperlink r:id="rId25" w:history="1">
        <w:r w:rsidRPr="000A4B76">
          <w:rPr>
            <w:rStyle w:val="Hyperlink"/>
            <w:rFonts w:asciiTheme="majorBidi" w:hAnsiTheme="majorBidi" w:cs="Times New Roman"/>
            <w:sz w:val="24"/>
            <w:szCs w:val="24"/>
          </w:rPr>
          <w:t>Reference</w:t>
        </w:r>
      </w:hyperlink>
    </w:p>
    <w:p w14:paraId="476EE02B" w14:textId="77777777" w:rsidR="0031239D" w:rsidRPr="000A4B76" w:rsidRDefault="0031239D" w:rsidP="0031239D">
      <w:pPr>
        <w:bidi/>
        <w:ind w:left="360"/>
        <w:jc w:val="right"/>
        <w:rPr>
          <w:rFonts w:asciiTheme="majorBidi" w:hAnsiTheme="majorBidi" w:cs="Times New Roman"/>
          <w:sz w:val="24"/>
          <w:szCs w:val="24"/>
        </w:rPr>
      </w:pPr>
      <w:r w:rsidRPr="0008470C">
        <w:rPr>
          <w:rFonts w:asciiTheme="majorBidi" w:hAnsiTheme="majorBidi" w:cs="Times New Roman"/>
          <w:b/>
          <w:bCs/>
          <w:sz w:val="24"/>
          <w:szCs w:val="24"/>
        </w:rPr>
        <w:t>38</w:t>
      </w:r>
      <w:r w:rsidRPr="000A4B76">
        <w:rPr>
          <w:rFonts w:asciiTheme="majorBidi" w:hAnsiTheme="majorBidi" w:cs="Times New Roman"/>
          <w:i/>
          <w:iCs/>
          <w:sz w:val="24"/>
          <w:szCs w:val="24"/>
        </w:rPr>
        <w:t>. M. Alviano, C. Dodaro, W. Faber, N. Leone, and Francesco Ricca:</w:t>
      </w:r>
      <w:r w:rsidRPr="000A4B76">
        <w:rPr>
          <w:rFonts w:asciiTheme="majorBidi" w:hAnsiTheme="majorBidi" w:cs="Times New Roman"/>
          <w:sz w:val="24"/>
          <w:szCs w:val="24"/>
        </w:rPr>
        <w:t xml:space="preserve"> </w:t>
      </w:r>
      <w:r w:rsidRPr="000A4B76">
        <w:rPr>
          <w:rFonts w:asciiTheme="majorBidi" w:hAnsiTheme="majorBidi" w:cs="Times New Roman"/>
          <w:b/>
          <w:bCs/>
          <w:sz w:val="24"/>
          <w:szCs w:val="24"/>
        </w:rPr>
        <w:t>WASP: A Native ASP Solver Based on Constraint Learning.</w:t>
      </w:r>
      <w:r w:rsidRPr="000A4B76">
        <w:rPr>
          <w:rFonts w:asciiTheme="majorBidi" w:hAnsiTheme="majorBidi" w:cs="Times New Roman"/>
          <w:sz w:val="24"/>
          <w:szCs w:val="24"/>
        </w:rPr>
        <w:t xml:space="preserve"> Proceedings of LPNMR (2013). </w:t>
      </w:r>
      <w:hyperlink r:id="rId26" w:history="1">
        <w:r w:rsidRPr="000A4B76">
          <w:rPr>
            <w:rStyle w:val="Hyperlink"/>
            <w:rFonts w:asciiTheme="majorBidi" w:hAnsiTheme="majorBidi" w:cs="Times New Roman"/>
            <w:sz w:val="24"/>
            <w:szCs w:val="24"/>
          </w:rPr>
          <w:t>Download</w:t>
        </w:r>
      </w:hyperlink>
      <w:r w:rsidRPr="000A4B76">
        <w:rPr>
          <w:rFonts w:asciiTheme="majorBidi" w:hAnsiTheme="majorBidi" w:cs="Times New Roman"/>
          <w:sz w:val="24"/>
          <w:szCs w:val="24"/>
        </w:rPr>
        <w:t xml:space="preserve"> </w:t>
      </w:r>
      <w:hyperlink r:id="rId27" w:history="1">
        <w:r w:rsidRPr="000A4B76">
          <w:rPr>
            <w:rStyle w:val="Hyperlink"/>
            <w:rFonts w:asciiTheme="majorBidi" w:hAnsiTheme="majorBidi" w:cs="Times New Roman"/>
            <w:sz w:val="24"/>
            <w:szCs w:val="24"/>
          </w:rPr>
          <w:t>Reference</w:t>
        </w:r>
      </w:hyperlink>
    </w:p>
    <w:p w14:paraId="039AB5CE" w14:textId="77777777" w:rsidR="0031239D" w:rsidRDefault="0031239D" w:rsidP="0031239D">
      <w:pPr>
        <w:bidi/>
        <w:ind w:left="360"/>
        <w:jc w:val="right"/>
        <w:rPr>
          <w:rFonts w:asciiTheme="majorBidi" w:hAnsiTheme="majorBidi" w:cs="Times New Roman"/>
          <w:sz w:val="24"/>
          <w:szCs w:val="24"/>
        </w:rPr>
      </w:pPr>
      <w:r w:rsidRPr="0008470C">
        <w:rPr>
          <w:rFonts w:asciiTheme="majorBidi" w:hAnsiTheme="majorBidi" w:cs="Times New Roman"/>
          <w:b/>
          <w:bCs/>
          <w:sz w:val="24"/>
          <w:szCs w:val="24"/>
        </w:rPr>
        <w:t>39</w:t>
      </w:r>
      <w:r w:rsidRPr="000A4B76">
        <w:rPr>
          <w:rFonts w:asciiTheme="majorBidi" w:hAnsiTheme="majorBidi" w:cs="Times New Roman"/>
          <w:i/>
          <w:iCs/>
          <w:sz w:val="24"/>
          <w:szCs w:val="24"/>
        </w:rPr>
        <w:t>. M. Alviano, C. Dodaro, and Francesco Ricca:</w:t>
      </w:r>
      <w:r w:rsidRPr="000A4B76">
        <w:rPr>
          <w:rFonts w:asciiTheme="majorBidi" w:hAnsiTheme="majorBidi" w:cs="Times New Roman"/>
          <w:sz w:val="24"/>
          <w:szCs w:val="24"/>
        </w:rPr>
        <w:t xml:space="preserve"> </w:t>
      </w:r>
      <w:r w:rsidRPr="000A4B76">
        <w:rPr>
          <w:rFonts w:asciiTheme="majorBidi" w:hAnsiTheme="majorBidi" w:cs="Times New Roman"/>
          <w:b/>
          <w:bCs/>
          <w:sz w:val="24"/>
          <w:szCs w:val="24"/>
        </w:rPr>
        <w:t>Comparing Alternative Solutions for Unfounded Set Propagation in ASP.</w:t>
      </w:r>
      <w:r w:rsidRPr="000A4B76">
        <w:rPr>
          <w:rFonts w:asciiTheme="majorBidi" w:hAnsiTheme="majorBidi" w:cs="Times New Roman"/>
          <w:sz w:val="24"/>
          <w:szCs w:val="24"/>
        </w:rPr>
        <w:t xml:space="preserve"> Proceedings of AI*IA (2013)</w:t>
      </w:r>
    </w:p>
    <w:p w14:paraId="613D4DB1" w14:textId="77777777" w:rsidR="0031239D" w:rsidRPr="00F1349B" w:rsidRDefault="0031239D" w:rsidP="0031239D">
      <w:pPr>
        <w:bidi/>
        <w:ind w:left="360"/>
        <w:jc w:val="right"/>
        <w:rPr>
          <w:rFonts w:asciiTheme="majorBidi" w:hAnsiTheme="majorBidi" w:cs="Times New Roman"/>
          <w:sz w:val="24"/>
          <w:szCs w:val="24"/>
        </w:rPr>
      </w:pPr>
      <w:r w:rsidRPr="0008470C">
        <w:rPr>
          <w:rFonts w:asciiTheme="majorBidi" w:hAnsiTheme="majorBidi" w:cs="Times New Roman"/>
          <w:b/>
          <w:bCs/>
          <w:sz w:val="24"/>
        </w:rPr>
        <w:t>40</w:t>
      </w:r>
      <w:r>
        <w:rPr>
          <w:rFonts w:asciiTheme="majorBidi" w:hAnsiTheme="majorBidi" w:cs="Times New Roman"/>
          <w:sz w:val="24"/>
        </w:rPr>
        <w:t>.</w:t>
      </w:r>
      <w:r w:rsidRPr="00EC3D1B">
        <w:t xml:space="preserve"> </w:t>
      </w:r>
      <w:r w:rsidRPr="00EC3D1B">
        <w:rPr>
          <w:rFonts w:asciiTheme="majorBidi" w:hAnsiTheme="majorBidi" w:cs="Times New Roman"/>
          <w:sz w:val="24"/>
        </w:rPr>
        <w:t>A Simple Algorithm for Finding All k-Edge-Connected Components</w:t>
      </w:r>
      <w:r>
        <w:rPr>
          <w:rFonts w:asciiTheme="majorBidi" w:hAnsiTheme="majorBidi" w:cs="Times New Roman"/>
          <w:sz w:val="24"/>
        </w:rPr>
        <w:t xml:space="preserve"> :</w:t>
      </w:r>
      <w:r w:rsidRPr="00EC3D1B">
        <w:rPr>
          <w:rFonts w:asciiTheme="majorBidi" w:hAnsiTheme="majorBidi" w:cs="Times New Roman"/>
          <w:sz w:val="24"/>
        </w:rPr>
        <w:t>Tianhao Wang,2 Yong Zhang,1,3,* Francis Y. L. Chin,4,5 Hing-Fung Ting,4 Yung H. Tsin,6 and Sheung-Hung Poon7</w:t>
      </w:r>
    </w:p>
    <w:p w14:paraId="07DA5F70" w14:textId="77777777" w:rsidR="0031239D" w:rsidRDefault="0031239D" w:rsidP="0031239D">
      <w:pPr>
        <w:pStyle w:val="a5"/>
        <w:jc w:val="right"/>
        <w:rPr>
          <w:sz w:val="24"/>
          <w:u w:val="single"/>
        </w:rPr>
      </w:pPr>
    </w:p>
    <w:p w14:paraId="5F8C00E3" w14:textId="77777777" w:rsidR="0031239D" w:rsidRDefault="0031239D" w:rsidP="0031239D">
      <w:pPr>
        <w:pStyle w:val="a5"/>
        <w:jc w:val="right"/>
        <w:rPr>
          <w:sz w:val="24"/>
          <w:u w:val="single"/>
        </w:rPr>
      </w:pPr>
    </w:p>
    <w:p w14:paraId="190ADCF5" w14:textId="77777777" w:rsidR="0031239D" w:rsidRDefault="0031239D" w:rsidP="0031239D">
      <w:pPr>
        <w:pStyle w:val="a5"/>
        <w:jc w:val="right"/>
        <w:rPr>
          <w:sz w:val="24"/>
          <w:u w:val="single"/>
        </w:rPr>
      </w:pPr>
    </w:p>
    <w:p w14:paraId="50CB6A56" w14:textId="77777777" w:rsidR="0031239D" w:rsidRDefault="0031239D" w:rsidP="0031239D">
      <w:pPr>
        <w:pStyle w:val="a5"/>
        <w:jc w:val="right"/>
        <w:rPr>
          <w:sz w:val="24"/>
          <w:u w:val="single"/>
        </w:rPr>
      </w:pPr>
    </w:p>
    <w:p w14:paraId="26BB3C16" w14:textId="77777777" w:rsidR="0031239D" w:rsidRDefault="0031239D" w:rsidP="0031239D">
      <w:pPr>
        <w:pStyle w:val="a5"/>
        <w:jc w:val="right"/>
        <w:rPr>
          <w:sz w:val="24"/>
          <w:u w:val="single"/>
        </w:rPr>
      </w:pPr>
    </w:p>
    <w:p w14:paraId="77FCDF78" w14:textId="77777777" w:rsidR="0031239D" w:rsidRDefault="0031239D" w:rsidP="0031239D">
      <w:pPr>
        <w:pStyle w:val="a5"/>
        <w:rPr>
          <w:sz w:val="24"/>
          <w:u w:val="single"/>
        </w:rPr>
      </w:pPr>
    </w:p>
    <w:p w14:paraId="3B1609BC" w14:textId="77777777" w:rsidR="0031239D" w:rsidRDefault="0031239D" w:rsidP="0031239D">
      <w:pPr>
        <w:pStyle w:val="a5"/>
        <w:rPr>
          <w:sz w:val="24"/>
          <w:u w:val="single"/>
        </w:rPr>
      </w:pPr>
    </w:p>
    <w:p w14:paraId="578056F9" w14:textId="77777777" w:rsidR="0031239D" w:rsidRDefault="0031239D" w:rsidP="0031239D">
      <w:pPr>
        <w:pStyle w:val="a5"/>
        <w:rPr>
          <w:sz w:val="24"/>
          <w:u w:val="single"/>
        </w:rPr>
      </w:pPr>
    </w:p>
    <w:p w14:paraId="71957AF3" w14:textId="77777777" w:rsidR="0031239D" w:rsidRDefault="0031239D" w:rsidP="0031239D">
      <w:pPr>
        <w:pStyle w:val="a5"/>
        <w:rPr>
          <w:sz w:val="24"/>
          <w:u w:val="single"/>
          <w:rtl/>
        </w:rPr>
      </w:pPr>
    </w:p>
    <w:p w14:paraId="0E9ABD15" w14:textId="77777777" w:rsidR="0031239D" w:rsidRPr="005D38F4" w:rsidRDefault="0031239D" w:rsidP="0031239D">
      <w:pPr>
        <w:bidi/>
      </w:pPr>
    </w:p>
    <w:p w14:paraId="61548B65" w14:textId="77777777" w:rsidR="0031239D" w:rsidRPr="005909D8" w:rsidRDefault="0031239D" w:rsidP="0031239D">
      <w:pPr>
        <w:pStyle w:val="2"/>
        <w:numPr>
          <w:ilvl w:val="0"/>
          <w:numId w:val="2"/>
        </w:numPr>
        <w:jc w:val="left"/>
        <w:rPr>
          <w:sz w:val="28"/>
          <w:szCs w:val="28"/>
          <w:rtl/>
        </w:rPr>
      </w:pPr>
      <w:r w:rsidRPr="005909D8">
        <w:rPr>
          <w:rFonts w:hint="cs"/>
          <w:sz w:val="28"/>
          <w:szCs w:val="28"/>
          <w:rtl/>
        </w:rPr>
        <w:lastRenderedPageBreak/>
        <w:t>תרשימים וטבלאות</w:t>
      </w:r>
    </w:p>
    <w:p w14:paraId="03748773" w14:textId="77777777" w:rsidR="0031239D" w:rsidRDefault="0031239D" w:rsidP="0031239D">
      <w:pPr>
        <w:bidi/>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Pr="00F2080D">
        <w:rPr>
          <w:rFonts w:cs="David" w:hint="cs"/>
          <w:b/>
          <w:bCs/>
          <w:sz w:val="28"/>
          <w:szCs w:val="28"/>
          <w:u w:val="single"/>
          <w:rtl/>
        </w:rPr>
        <w:t>דיאגרמת ישויות</w:t>
      </w:r>
    </w:p>
    <w:p w14:paraId="287CED84" w14:textId="77777777" w:rsidR="0031239D" w:rsidRDefault="0031239D" w:rsidP="0031239D">
      <w:pPr>
        <w:bidi/>
        <w:spacing w:line="360" w:lineRule="auto"/>
        <w:rPr>
          <w:rFonts w:cs="David"/>
          <w:b/>
          <w:bCs/>
          <w:sz w:val="28"/>
          <w:szCs w:val="28"/>
          <w:u w:val="single"/>
          <w:rtl/>
        </w:rPr>
      </w:pPr>
      <w:r w:rsidRPr="00FC31AB">
        <w:rPr>
          <w:rFonts w:cs="David" w:hint="cs"/>
          <w:b/>
          <w:bCs/>
          <w:sz w:val="28"/>
          <w:szCs w:val="28"/>
          <w:u w:val="single"/>
          <w:rtl/>
        </w:rPr>
        <w:t>טבלאות במסד נתונים</w:t>
      </w:r>
    </w:p>
    <w:p w14:paraId="5BB0B745" w14:textId="77777777" w:rsidR="0031239D" w:rsidRPr="005909D8" w:rsidRDefault="0031239D" w:rsidP="00A70B3C">
      <w:pPr>
        <w:pStyle w:val="3"/>
        <w:rPr>
          <w:rFonts w:cs="Times New Roman"/>
          <w:color w:val="auto"/>
          <w:u w:val="single"/>
          <w:rtl/>
        </w:rPr>
      </w:pPr>
      <w:r w:rsidRPr="005909D8">
        <w:rPr>
          <w:rFonts w:cs="Times New Roman"/>
          <w:color w:val="auto"/>
          <w:u w:val="single"/>
        </w:rPr>
        <w:t>Class diagram</w:t>
      </w:r>
      <w:r w:rsidR="00A70B3C">
        <w:rPr>
          <w:rFonts w:cs="Times New Roman" w:hint="cs"/>
          <w:color w:val="auto"/>
          <w:u w:val="single"/>
          <w:rtl/>
        </w:rPr>
        <w:t xml:space="preserve">  </w:t>
      </w:r>
    </w:p>
    <w:p w14:paraId="2573B580" w14:textId="77777777" w:rsidR="0031239D" w:rsidRPr="00FC31AB" w:rsidRDefault="0031239D" w:rsidP="0031239D">
      <w:pPr>
        <w:bidi/>
        <w:spacing w:line="360" w:lineRule="auto"/>
        <w:rPr>
          <w:rFonts w:cs="David"/>
          <w:b/>
          <w:bCs/>
          <w:sz w:val="28"/>
          <w:szCs w:val="28"/>
          <w:u w:val="single"/>
          <w:rtl/>
        </w:rPr>
      </w:pPr>
    </w:p>
    <w:p w14:paraId="6306A466" w14:textId="77777777" w:rsidR="0031239D" w:rsidRDefault="0031239D" w:rsidP="0031239D">
      <w:pPr>
        <w:bidi/>
        <w:spacing w:line="360" w:lineRule="auto"/>
        <w:rPr>
          <w:rFonts w:cs="David"/>
          <w:sz w:val="24"/>
          <w:szCs w:val="24"/>
          <w:rtl/>
        </w:rPr>
      </w:pPr>
      <w:r>
        <w:rPr>
          <w:noProof/>
        </w:rPr>
        <w:drawing>
          <wp:inline distT="0" distB="0" distL="0" distR="0" wp14:anchorId="5D5934A7" wp14:editId="4245DEBB">
            <wp:extent cx="5400675" cy="4733371"/>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675" cy="4733371"/>
                    </a:xfrm>
                    <a:prstGeom prst="rect">
                      <a:avLst/>
                    </a:prstGeom>
                    <a:noFill/>
                    <a:ln>
                      <a:noFill/>
                    </a:ln>
                  </pic:spPr>
                </pic:pic>
              </a:graphicData>
            </a:graphic>
          </wp:inline>
        </w:drawing>
      </w:r>
    </w:p>
    <w:p w14:paraId="10DDC00A" w14:textId="77777777" w:rsidR="0031239D" w:rsidRPr="005909D8" w:rsidRDefault="0031239D" w:rsidP="0031239D">
      <w:pPr>
        <w:bidi/>
        <w:spacing w:line="360" w:lineRule="auto"/>
        <w:rPr>
          <w:rFonts w:asciiTheme="minorBidi" w:hAnsiTheme="minorBidi"/>
          <w:sz w:val="28"/>
          <w:szCs w:val="28"/>
          <w:rtl/>
        </w:rPr>
      </w:pPr>
      <w:r w:rsidRPr="005909D8">
        <w:rPr>
          <w:rFonts w:asciiTheme="minorBidi" w:hAnsiTheme="minorBidi"/>
          <w:sz w:val="28"/>
          <w:szCs w:val="28"/>
          <w:rtl/>
        </w:rPr>
        <w:t xml:space="preserve">התרשים הנ"ל מייצג את יחסי המחלקות שידועות </w:t>
      </w:r>
      <w:r w:rsidRPr="005909D8">
        <w:rPr>
          <w:rFonts w:asciiTheme="minorBidi" w:hAnsiTheme="minorBidi"/>
          <w:sz w:val="28"/>
          <w:szCs w:val="28"/>
        </w:rPr>
        <w:t xml:space="preserve"> </w:t>
      </w:r>
      <w:r w:rsidRPr="005909D8">
        <w:rPr>
          <w:rFonts w:asciiTheme="minorBidi" w:hAnsiTheme="minorBidi"/>
          <w:sz w:val="28"/>
          <w:szCs w:val="28"/>
          <w:rtl/>
        </w:rPr>
        <w:t>עבור מחלקת החוקים ומחלקת הגרף.</w:t>
      </w:r>
    </w:p>
    <w:p w14:paraId="261CF116" w14:textId="77777777" w:rsidR="0031239D" w:rsidRPr="005909D8" w:rsidRDefault="0031239D" w:rsidP="0031239D">
      <w:pPr>
        <w:bidi/>
        <w:spacing w:line="360" w:lineRule="auto"/>
        <w:rPr>
          <w:rFonts w:asciiTheme="minorBidi" w:hAnsiTheme="minorBidi"/>
          <w:sz w:val="28"/>
          <w:szCs w:val="28"/>
          <w:rtl/>
        </w:rPr>
      </w:pPr>
      <w:r>
        <w:rPr>
          <w:noProof/>
        </w:rPr>
        <w:lastRenderedPageBreak/>
        <w:drawing>
          <wp:inline distT="0" distB="0" distL="0" distR="0" wp14:anchorId="0D7E93A3" wp14:editId="4BF296AD">
            <wp:extent cx="5400675" cy="6439829"/>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6439829"/>
                    </a:xfrm>
                    <a:prstGeom prst="rect">
                      <a:avLst/>
                    </a:prstGeom>
                    <a:noFill/>
                    <a:ln>
                      <a:noFill/>
                    </a:ln>
                  </pic:spPr>
                </pic:pic>
              </a:graphicData>
            </a:graphic>
          </wp:inline>
        </w:drawing>
      </w:r>
      <w:r w:rsidRPr="005909D8">
        <w:rPr>
          <w:rFonts w:asciiTheme="minorBidi" w:hAnsiTheme="minorBidi"/>
          <w:sz w:val="28"/>
          <w:szCs w:val="28"/>
          <w:rtl/>
        </w:rPr>
        <w:t xml:space="preserve">התרשים הנ"ל  מייצג את יחסי המחלקות שידועות </w:t>
      </w:r>
      <w:r w:rsidRPr="005909D8">
        <w:rPr>
          <w:rFonts w:asciiTheme="minorBidi" w:hAnsiTheme="minorBidi"/>
          <w:sz w:val="28"/>
          <w:szCs w:val="28"/>
        </w:rPr>
        <w:t xml:space="preserve"> </w:t>
      </w:r>
      <w:r w:rsidRPr="005909D8">
        <w:rPr>
          <w:rFonts w:asciiTheme="minorBidi" w:hAnsiTheme="minorBidi"/>
          <w:sz w:val="28"/>
          <w:szCs w:val="28"/>
          <w:rtl/>
        </w:rPr>
        <w:t>עבור מחלקת החוקים.</w:t>
      </w:r>
    </w:p>
    <w:p w14:paraId="3F59AE56" w14:textId="77777777" w:rsidR="0031239D" w:rsidRPr="005909D8" w:rsidRDefault="0031239D" w:rsidP="00234801">
      <w:pPr>
        <w:bidi/>
        <w:spacing w:line="360" w:lineRule="auto"/>
        <w:rPr>
          <w:rFonts w:asciiTheme="minorBidi" w:hAnsiTheme="minorBidi"/>
          <w:sz w:val="28"/>
          <w:szCs w:val="28"/>
          <w:rtl/>
        </w:rPr>
      </w:pPr>
      <w:r w:rsidRPr="005909D8">
        <w:rPr>
          <w:rFonts w:asciiTheme="minorBidi" w:hAnsiTheme="minorBidi"/>
          <w:sz w:val="28"/>
          <w:szCs w:val="28"/>
          <w:rtl/>
        </w:rPr>
        <w:t xml:space="preserve">בנקודת מבט זו ניתן לראות את כל המחלקות שמשתמשות אך ורק בפונקציות של מבנה הנתונים </w:t>
      </w:r>
      <w:r w:rsidR="00234801">
        <w:rPr>
          <w:rFonts w:asciiTheme="minorBidi" w:hAnsiTheme="minorBidi" w:hint="cs"/>
          <w:sz w:val="28"/>
          <w:szCs w:val="28"/>
          <w:rtl/>
        </w:rPr>
        <w:t xml:space="preserve">עבור </w:t>
      </w:r>
      <w:r w:rsidRPr="005909D8">
        <w:rPr>
          <w:rFonts w:asciiTheme="minorBidi" w:hAnsiTheme="minorBidi"/>
          <w:sz w:val="28"/>
          <w:szCs w:val="28"/>
          <w:rtl/>
        </w:rPr>
        <w:t>החוקים.</w:t>
      </w:r>
    </w:p>
    <w:p w14:paraId="6E81EECF" w14:textId="77777777" w:rsidR="0031239D" w:rsidRDefault="0031239D" w:rsidP="0031239D">
      <w:pPr>
        <w:bidi/>
        <w:spacing w:line="360" w:lineRule="auto"/>
        <w:rPr>
          <w:rFonts w:cs="David"/>
          <w:sz w:val="24"/>
          <w:szCs w:val="24"/>
          <w:rtl/>
        </w:rPr>
      </w:pPr>
    </w:p>
    <w:p w14:paraId="09B365AD" w14:textId="77777777" w:rsidR="0031239D" w:rsidRPr="005909D8" w:rsidRDefault="0031239D" w:rsidP="00A70B3C">
      <w:pPr>
        <w:pStyle w:val="3"/>
        <w:rPr>
          <w:rFonts w:cs="Times New Roman"/>
          <w:color w:val="auto"/>
          <w:u w:val="single"/>
          <w:rtl/>
        </w:rPr>
      </w:pPr>
      <w:r w:rsidRPr="005909D8">
        <w:rPr>
          <w:rFonts w:cs="Times New Roman"/>
          <w:color w:val="auto"/>
          <w:u w:val="single"/>
        </w:rPr>
        <w:lastRenderedPageBreak/>
        <w:t>Sequence diagram</w:t>
      </w:r>
    </w:p>
    <w:p w14:paraId="425055AB" w14:textId="77777777" w:rsidR="0031239D" w:rsidRDefault="0031239D" w:rsidP="00A70B3C">
      <w:pPr>
        <w:bidi/>
        <w:rPr>
          <w:rtl/>
        </w:rPr>
      </w:pPr>
    </w:p>
    <w:p w14:paraId="1EF36753" w14:textId="77777777" w:rsidR="0031239D" w:rsidRPr="00E82087" w:rsidRDefault="0031239D" w:rsidP="00A70B3C">
      <w:pPr>
        <w:bidi/>
        <w:rPr>
          <w:rtl/>
        </w:rPr>
      </w:pPr>
      <w:r>
        <w:rPr>
          <w:noProof/>
        </w:rPr>
        <w:drawing>
          <wp:inline distT="0" distB="0" distL="0" distR="0" wp14:anchorId="348B491C" wp14:editId="5E807DFA">
            <wp:extent cx="5400675" cy="5124972"/>
            <wp:effectExtent l="0" t="0" r="0" b="0"/>
            <wp:docPr id="2" name="תמונה 2" descr="C:\Users\mazma\eclipse-workspace\Modular-Construction-of-Minimal-Models\sequence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zma\eclipse-workspace\Modular-Construction-of-Minimal-Models\sequence_diagram.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5124972"/>
                    </a:xfrm>
                    <a:prstGeom prst="rect">
                      <a:avLst/>
                    </a:prstGeom>
                    <a:noFill/>
                    <a:ln>
                      <a:noFill/>
                    </a:ln>
                  </pic:spPr>
                </pic:pic>
              </a:graphicData>
            </a:graphic>
          </wp:inline>
        </w:drawing>
      </w:r>
    </w:p>
    <w:p w14:paraId="7ACFABB2" w14:textId="77777777" w:rsidR="0031239D" w:rsidRPr="00E82087" w:rsidRDefault="0031239D" w:rsidP="00A70B3C">
      <w:pPr>
        <w:bidi/>
        <w:rPr>
          <w:rtl/>
        </w:rPr>
      </w:pPr>
    </w:p>
    <w:p w14:paraId="0BFAD5FC" w14:textId="77777777" w:rsidR="0031239D" w:rsidRPr="005909D8" w:rsidRDefault="0031239D" w:rsidP="00A70B3C">
      <w:pPr>
        <w:pStyle w:val="a5"/>
        <w:numPr>
          <w:ilvl w:val="0"/>
          <w:numId w:val="6"/>
        </w:numPr>
        <w:rPr>
          <w:rFonts w:asciiTheme="minorBidi" w:hAnsiTheme="minorBidi" w:cstheme="minorBidi"/>
          <w:sz w:val="28"/>
          <w:szCs w:val="28"/>
        </w:rPr>
      </w:pPr>
      <w:r w:rsidRPr="005909D8">
        <w:rPr>
          <w:rFonts w:asciiTheme="minorBidi" w:hAnsiTheme="minorBidi" w:cstheme="minorBidi"/>
          <w:sz w:val="28"/>
          <w:szCs w:val="28"/>
          <w:rtl/>
        </w:rPr>
        <w:t>בדיאגרמה זאת נתאר את התהליך שבו המשתמש שולח קובץ מוגדר של חוקים, מבנה הנתונים של החוקים יודע לקרוא את הקובץ , להמיר את רשימת כל הפסוקיות בקובץ למבנה נתונים דינאמי .</w:t>
      </w:r>
    </w:p>
    <w:p w14:paraId="30EFE403" w14:textId="77777777" w:rsidR="0031239D" w:rsidRPr="005909D8" w:rsidRDefault="0031239D" w:rsidP="00A70B3C">
      <w:pPr>
        <w:pStyle w:val="a5"/>
        <w:numPr>
          <w:ilvl w:val="0"/>
          <w:numId w:val="6"/>
        </w:numPr>
        <w:rPr>
          <w:rFonts w:asciiTheme="minorBidi" w:hAnsiTheme="minorBidi" w:cstheme="minorBidi"/>
          <w:sz w:val="28"/>
          <w:szCs w:val="28"/>
          <w:rtl/>
        </w:rPr>
      </w:pPr>
      <w:r w:rsidRPr="005909D8">
        <w:rPr>
          <w:rFonts w:asciiTheme="minorBidi" w:hAnsiTheme="minorBidi" w:cstheme="minorBidi"/>
          <w:sz w:val="28"/>
          <w:szCs w:val="28"/>
          <w:rtl/>
        </w:rPr>
        <w:t>מחלקת מבנה הנתונים של החוקים ישלח את מבנה הנתונים של החוקים למחלקת מבנה הנתונים של הגרף.</w:t>
      </w:r>
    </w:p>
    <w:p w14:paraId="7E0B1B28" w14:textId="77777777" w:rsidR="0031239D" w:rsidRPr="005909D8" w:rsidRDefault="0031239D" w:rsidP="00A70B3C">
      <w:pPr>
        <w:pStyle w:val="a5"/>
        <w:numPr>
          <w:ilvl w:val="0"/>
          <w:numId w:val="6"/>
        </w:numPr>
        <w:rPr>
          <w:rFonts w:asciiTheme="minorBidi" w:hAnsiTheme="minorBidi" w:cstheme="minorBidi"/>
          <w:sz w:val="28"/>
          <w:szCs w:val="28"/>
          <w:rtl/>
        </w:rPr>
      </w:pPr>
      <w:r w:rsidRPr="005909D8">
        <w:rPr>
          <w:rFonts w:asciiTheme="minorBidi" w:hAnsiTheme="minorBidi" w:cstheme="minorBidi"/>
          <w:sz w:val="28"/>
          <w:szCs w:val="28"/>
          <w:rtl/>
        </w:rPr>
        <w:t xml:space="preserve">ניצור גרף שייצג את כל החוקים. כאשר נסיים את בניית הגרף נמצא את רכיב הקשירות הגדול ביותר. כעת יש לנו סופר גרף של רכיבי קשירות והראשון בניהם הוא ה </w:t>
      </w:r>
      <w:r w:rsidRPr="005909D8">
        <w:rPr>
          <w:rFonts w:asciiTheme="minorBidi" w:hAnsiTheme="minorBidi" w:cstheme="minorBidi"/>
          <w:sz w:val="28"/>
          <w:szCs w:val="28"/>
        </w:rPr>
        <w:t>source</w:t>
      </w:r>
      <w:r w:rsidRPr="005909D8">
        <w:rPr>
          <w:rFonts w:asciiTheme="minorBidi" w:hAnsiTheme="minorBidi" w:cstheme="minorBidi"/>
          <w:sz w:val="28"/>
          <w:szCs w:val="28"/>
          <w:rtl/>
        </w:rPr>
        <w:t>.</w:t>
      </w:r>
    </w:p>
    <w:p w14:paraId="0B1DC618" w14:textId="77777777" w:rsidR="0031239D" w:rsidRPr="005909D8" w:rsidRDefault="0031239D" w:rsidP="00A70B3C">
      <w:pPr>
        <w:pStyle w:val="a5"/>
        <w:numPr>
          <w:ilvl w:val="0"/>
          <w:numId w:val="6"/>
        </w:numPr>
        <w:rPr>
          <w:rFonts w:asciiTheme="minorBidi" w:hAnsiTheme="minorBidi" w:cstheme="minorBidi"/>
          <w:sz w:val="28"/>
          <w:szCs w:val="28"/>
          <w:rtl/>
        </w:rPr>
      </w:pPr>
      <w:r w:rsidRPr="005909D8">
        <w:rPr>
          <w:rFonts w:asciiTheme="minorBidi" w:hAnsiTheme="minorBidi" w:cstheme="minorBidi"/>
          <w:sz w:val="28"/>
          <w:szCs w:val="28"/>
          <w:rtl/>
        </w:rPr>
        <w:lastRenderedPageBreak/>
        <w:t>אם ה</w:t>
      </w:r>
      <w:r w:rsidRPr="005909D8">
        <w:rPr>
          <w:rFonts w:asciiTheme="minorBidi" w:hAnsiTheme="minorBidi" w:cstheme="minorBidi"/>
          <w:sz w:val="28"/>
          <w:szCs w:val="28"/>
        </w:rPr>
        <w:t xml:space="preserve">source </w:t>
      </w:r>
      <w:r w:rsidRPr="005909D8">
        <w:rPr>
          <w:rFonts w:asciiTheme="minorBidi" w:hAnsiTheme="minorBidi" w:cstheme="minorBidi"/>
          <w:sz w:val="28"/>
          <w:szCs w:val="28"/>
          <w:rtl/>
        </w:rPr>
        <w:t xml:space="preserve"> קטן נציב בכל החוקים של המשתנים שמופיעים ב</w:t>
      </w:r>
      <w:r w:rsidRPr="005909D8">
        <w:rPr>
          <w:rFonts w:asciiTheme="minorBidi" w:hAnsiTheme="minorBidi" w:cstheme="minorBidi"/>
          <w:sz w:val="28"/>
          <w:szCs w:val="28"/>
        </w:rPr>
        <w:t xml:space="preserve">source </w:t>
      </w:r>
      <w:r w:rsidRPr="005909D8">
        <w:rPr>
          <w:rFonts w:asciiTheme="minorBidi" w:hAnsiTheme="minorBidi" w:cstheme="minorBidi"/>
          <w:sz w:val="28"/>
          <w:szCs w:val="28"/>
          <w:rtl/>
        </w:rPr>
        <w:t xml:space="preserve"> ואז נעדכן את סט החוקים .</w:t>
      </w:r>
    </w:p>
    <w:p w14:paraId="1045443D" w14:textId="77777777" w:rsidR="0031239D" w:rsidRPr="005909D8" w:rsidRDefault="0031239D" w:rsidP="00A70B3C">
      <w:pPr>
        <w:pStyle w:val="a5"/>
        <w:numPr>
          <w:ilvl w:val="0"/>
          <w:numId w:val="6"/>
        </w:numPr>
        <w:rPr>
          <w:rFonts w:asciiTheme="minorBidi" w:hAnsiTheme="minorBidi" w:cstheme="minorBidi"/>
          <w:sz w:val="28"/>
          <w:szCs w:val="28"/>
          <w:rtl/>
        </w:rPr>
      </w:pPr>
      <w:r w:rsidRPr="005909D8">
        <w:rPr>
          <w:rFonts w:asciiTheme="minorBidi" w:hAnsiTheme="minorBidi" w:cstheme="minorBidi"/>
          <w:sz w:val="28"/>
          <w:szCs w:val="28"/>
          <w:rtl/>
        </w:rPr>
        <w:t xml:space="preserve">אחרת אם רכיב הקשירות גדול נשלח למחלקת </w:t>
      </w:r>
      <w:r w:rsidRPr="005909D8">
        <w:rPr>
          <w:rFonts w:asciiTheme="minorBidi" w:hAnsiTheme="minorBidi" w:cstheme="minorBidi"/>
          <w:sz w:val="28"/>
          <w:szCs w:val="28"/>
        </w:rPr>
        <w:t xml:space="preserve">dismantle </w:t>
      </w:r>
      <w:r w:rsidRPr="005909D8">
        <w:rPr>
          <w:rFonts w:asciiTheme="minorBidi" w:hAnsiTheme="minorBidi" w:cstheme="minorBidi"/>
          <w:sz w:val="28"/>
          <w:szCs w:val="28"/>
          <w:rtl/>
        </w:rPr>
        <w:t xml:space="preserve"> שמטרתה להחזיר מספר קודקודים שאם נסיר אותם אז נצליח לפרק את רכיב הקשירות. מציאת הקודקודים שבאמצעות שנעבור על כל האפשרויות של ההצבות שלהם נפרק את רכיב הקשירות ואז נעדכן את סט החוקים.</w:t>
      </w:r>
    </w:p>
    <w:p w14:paraId="4C579081" w14:textId="77777777" w:rsidR="0031239D" w:rsidRPr="005909D8" w:rsidRDefault="0031239D" w:rsidP="00A70B3C">
      <w:pPr>
        <w:pStyle w:val="a5"/>
        <w:numPr>
          <w:ilvl w:val="0"/>
          <w:numId w:val="6"/>
        </w:numPr>
        <w:rPr>
          <w:rFonts w:asciiTheme="minorBidi" w:hAnsiTheme="minorBidi" w:cstheme="minorBidi"/>
          <w:sz w:val="28"/>
          <w:szCs w:val="28"/>
          <w:rtl/>
        </w:rPr>
      </w:pPr>
      <w:r w:rsidRPr="005909D8">
        <w:rPr>
          <w:rFonts w:asciiTheme="minorBidi" w:hAnsiTheme="minorBidi" w:cstheme="minorBidi"/>
          <w:sz w:val="28"/>
          <w:szCs w:val="28"/>
          <w:rtl/>
        </w:rPr>
        <w:t>אם קיים מודל מינימלי נחזיר אותו אחרת  נחזור לסעיף 3 .</w:t>
      </w:r>
    </w:p>
    <w:p w14:paraId="564F957B" w14:textId="77777777" w:rsidR="0031239D" w:rsidRPr="005909D8" w:rsidRDefault="0031239D" w:rsidP="00A70B3C">
      <w:pPr>
        <w:pStyle w:val="a5"/>
        <w:rPr>
          <w:rFonts w:asciiTheme="minorBidi" w:hAnsiTheme="minorBidi" w:cstheme="minorBidi"/>
          <w:sz w:val="28"/>
          <w:szCs w:val="28"/>
          <w:rtl/>
        </w:rPr>
      </w:pPr>
    </w:p>
    <w:p w14:paraId="462669BF" w14:textId="77777777" w:rsidR="0031239D" w:rsidRPr="00ED221C" w:rsidRDefault="0031239D" w:rsidP="00A70B3C">
      <w:pPr>
        <w:bidi/>
        <w:spacing w:line="360" w:lineRule="auto"/>
        <w:rPr>
          <w:rFonts w:cs="David"/>
          <w:sz w:val="24"/>
          <w:szCs w:val="24"/>
          <w:rtl/>
        </w:rPr>
      </w:pPr>
    </w:p>
    <w:p w14:paraId="4AB3AAF7" w14:textId="77777777" w:rsidR="0031239D" w:rsidRPr="005909D8" w:rsidRDefault="00A70B3C" w:rsidP="00A70B3C">
      <w:pPr>
        <w:pStyle w:val="2"/>
        <w:jc w:val="left"/>
        <w:rPr>
          <w:sz w:val="28"/>
          <w:szCs w:val="28"/>
          <w:rtl/>
        </w:rPr>
      </w:pPr>
      <w:r>
        <w:rPr>
          <w:rFonts w:hint="cs"/>
          <w:sz w:val="28"/>
          <w:szCs w:val="28"/>
          <w:rtl/>
        </w:rPr>
        <w:t xml:space="preserve">ג. </w:t>
      </w:r>
      <w:r w:rsidR="0031239D" w:rsidRPr="005909D8">
        <w:rPr>
          <w:rFonts w:hint="cs"/>
          <w:sz w:val="28"/>
          <w:szCs w:val="28"/>
          <w:rtl/>
        </w:rPr>
        <w:t>תכנון הפרויקט</w:t>
      </w:r>
    </w:p>
    <w:p w14:paraId="69B292C1" w14:textId="77777777" w:rsidR="0031239D" w:rsidRPr="00992CFA" w:rsidRDefault="0031239D" w:rsidP="00A70B3C">
      <w:pPr>
        <w:pStyle w:val="a5"/>
        <w:rPr>
          <w:rtl/>
        </w:rPr>
      </w:pPr>
    </w:p>
    <w:tbl>
      <w:tblPr>
        <w:tblStyle w:val="a6"/>
        <w:bidiVisual/>
        <w:tblW w:w="8556" w:type="dxa"/>
        <w:tblLook w:val="04A0" w:firstRow="1" w:lastRow="0" w:firstColumn="1" w:lastColumn="0" w:noHBand="0" w:noVBand="1"/>
      </w:tblPr>
      <w:tblGrid>
        <w:gridCol w:w="2840"/>
        <w:gridCol w:w="5716"/>
      </w:tblGrid>
      <w:tr w:rsidR="0031239D" w14:paraId="1CB0D6C9" w14:textId="77777777" w:rsidTr="00334DF2">
        <w:tc>
          <w:tcPr>
            <w:tcW w:w="2840" w:type="dxa"/>
          </w:tcPr>
          <w:p w14:paraId="02B4EBD4" w14:textId="77777777" w:rsidR="0031239D" w:rsidRPr="00133087" w:rsidRDefault="0031239D" w:rsidP="00A70B3C">
            <w:pPr>
              <w:bidi/>
              <w:spacing w:line="360" w:lineRule="auto"/>
              <w:rPr>
                <w:rFonts w:cs="David"/>
                <w:sz w:val="28"/>
                <w:szCs w:val="28"/>
                <w:rtl/>
              </w:rPr>
            </w:pPr>
            <w:r>
              <w:rPr>
                <w:rFonts w:cs="David" w:hint="cs"/>
                <w:sz w:val="28"/>
                <w:szCs w:val="28"/>
                <w:rtl/>
              </w:rPr>
              <w:t>26.7</w:t>
            </w:r>
          </w:p>
        </w:tc>
        <w:tc>
          <w:tcPr>
            <w:tcW w:w="5716" w:type="dxa"/>
          </w:tcPr>
          <w:p w14:paraId="71C7E533" w14:textId="77777777" w:rsidR="0031239D" w:rsidRPr="00133087" w:rsidRDefault="0031239D" w:rsidP="00A70B3C">
            <w:pPr>
              <w:bidi/>
              <w:spacing w:line="360" w:lineRule="auto"/>
              <w:rPr>
                <w:rFonts w:cs="David"/>
                <w:sz w:val="28"/>
                <w:szCs w:val="28"/>
                <w:rtl/>
              </w:rPr>
            </w:pPr>
            <w:r>
              <w:rPr>
                <w:rFonts w:cs="David" w:hint="cs"/>
                <w:sz w:val="28"/>
                <w:szCs w:val="28"/>
                <w:rtl/>
              </w:rPr>
              <w:t>פגישת היכרות עם רחל ויהודה</w:t>
            </w:r>
            <w:r>
              <w:rPr>
                <w:rFonts w:cs="David"/>
                <w:sz w:val="28"/>
                <w:szCs w:val="28"/>
                <w:rtl/>
              </w:rPr>
              <w:t>–</w:t>
            </w:r>
            <w:r>
              <w:rPr>
                <w:rFonts w:cs="David" w:hint="cs"/>
                <w:sz w:val="28"/>
                <w:szCs w:val="28"/>
                <w:rtl/>
              </w:rPr>
              <w:t xml:space="preserve"> הסבר על תיאורית הפרויקט.</w:t>
            </w:r>
          </w:p>
        </w:tc>
      </w:tr>
      <w:tr w:rsidR="0031239D" w14:paraId="6659DF86" w14:textId="77777777" w:rsidTr="00334DF2">
        <w:tc>
          <w:tcPr>
            <w:tcW w:w="2840" w:type="dxa"/>
          </w:tcPr>
          <w:p w14:paraId="472C8DCC" w14:textId="77777777" w:rsidR="0031239D" w:rsidRPr="00133087" w:rsidRDefault="0031239D" w:rsidP="00A70B3C">
            <w:pPr>
              <w:bidi/>
              <w:spacing w:line="360" w:lineRule="auto"/>
              <w:rPr>
                <w:rFonts w:cs="David"/>
                <w:sz w:val="28"/>
                <w:szCs w:val="28"/>
                <w:rtl/>
              </w:rPr>
            </w:pPr>
            <w:r>
              <w:rPr>
                <w:rFonts w:cs="David" w:hint="cs"/>
                <w:sz w:val="28"/>
                <w:szCs w:val="28"/>
                <w:rtl/>
              </w:rPr>
              <w:t>15.8</w:t>
            </w:r>
          </w:p>
        </w:tc>
        <w:tc>
          <w:tcPr>
            <w:tcW w:w="5716" w:type="dxa"/>
          </w:tcPr>
          <w:p w14:paraId="1348AE78" w14:textId="77777777" w:rsidR="0031239D" w:rsidRPr="00133087" w:rsidRDefault="0031239D" w:rsidP="00A70B3C">
            <w:pPr>
              <w:bidi/>
              <w:spacing w:line="360" w:lineRule="auto"/>
              <w:rPr>
                <w:rFonts w:cs="David"/>
                <w:sz w:val="28"/>
                <w:szCs w:val="28"/>
                <w:rtl/>
              </w:rPr>
            </w:pPr>
            <w:r>
              <w:rPr>
                <w:rFonts w:cs="David" w:hint="cs"/>
                <w:sz w:val="28"/>
                <w:szCs w:val="28"/>
                <w:rtl/>
              </w:rPr>
              <w:t xml:space="preserve">פגישה עם רחל ויהודה </w:t>
            </w:r>
            <w:r>
              <w:rPr>
                <w:rFonts w:cs="David"/>
                <w:sz w:val="28"/>
                <w:szCs w:val="28"/>
                <w:rtl/>
              </w:rPr>
              <w:t>–</w:t>
            </w:r>
            <w:r>
              <w:rPr>
                <w:rFonts w:cs="David" w:hint="cs"/>
                <w:sz w:val="28"/>
                <w:szCs w:val="28"/>
                <w:rtl/>
              </w:rPr>
              <w:t xml:space="preserve"> בחירת פרויקט</w:t>
            </w:r>
          </w:p>
        </w:tc>
      </w:tr>
      <w:tr w:rsidR="0031239D" w14:paraId="42AB95F2" w14:textId="77777777" w:rsidTr="00334DF2">
        <w:tc>
          <w:tcPr>
            <w:tcW w:w="2840" w:type="dxa"/>
          </w:tcPr>
          <w:p w14:paraId="20E0FEC9" w14:textId="77777777" w:rsidR="0031239D" w:rsidRPr="00133087" w:rsidRDefault="0031239D" w:rsidP="00A70B3C">
            <w:pPr>
              <w:bidi/>
              <w:spacing w:line="360" w:lineRule="auto"/>
              <w:rPr>
                <w:rFonts w:cs="David"/>
                <w:sz w:val="28"/>
                <w:szCs w:val="28"/>
                <w:rtl/>
              </w:rPr>
            </w:pPr>
            <w:r w:rsidRPr="00CA7369">
              <w:rPr>
                <w:rFonts w:cs="David" w:hint="cs"/>
                <w:sz w:val="28"/>
                <w:szCs w:val="28"/>
                <w:rtl/>
              </w:rPr>
              <w:t xml:space="preserve">פגישות </w:t>
            </w:r>
            <w:r>
              <w:rPr>
                <w:rFonts w:cs="David" w:hint="cs"/>
                <w:sz w:val="28"/>
                <w:szCs w:val="28"/>
                <w:rtl/>
              </w:rPr>
              <w:t>כל שבוע עד תאריך סיום הפיתוח</w:t>
            </w:r>
          </w:p>
        </w:tc>
        <w:tc>
          <w:tcPr>
            <w:tcW w:w="5716" w:type="dxa"/>
          </w:tcPr>
          <w:p w14:paraId="729B1618" w14:textId="77777777" w:rsidR="0031239D" w:rsidRPr="00133087" w:rsidRDefault="0031239D" w:rsidP="00A70B3C">
            <w:pPr>
              <w:bidi/>
              <w:spacing w:line="360" w:lineRule="auto"/>
              <w:rPr>
                <w:rFonts w:cs="David"/>
                <w:sz w:val="28"/>
                <w:szCs w:val="28"/>
                <w:rtl/>
              </w:rPr>
            </w:pPr>
            <w:r w:rsidRPr="00CA7369">
              <w:rPr>
                <w:rFonts w:ascii="David" w:hAnsi="David" w:cs="David"/>
                <w:sz w:val="28"/>
                <w:szCs w:val="28"/>
                <w:rtl/>
              </w:rPr>
              <w:t>פגישות קבועות בימי רביעי עם צוות הפיתוח לצורך קידום</w:t>
            </w:r>
            <w:r>
              <w:rPr>
                <w:rFonts w:ascii="David" w:hAnsi="David" w:cs="David" w:hint="cs"/>
                <w:sz w:val="28"/>
                <w:szCs w:val="28"/>
                <w:rtl/>
              </w:rPr>
              <w:t xml:space="preserve"> </w:t>
            </w:r>
            <w:r w:rsidRPr="00CA7369">
              <w:rPr>
                <w:rFonts w:ascii="David" w:hAnsi="David" w:cs="David"/>
                <w:sz w:val="28"/>
                <w:szCs w:val="28"/>
                <w:rtl/>
              </w:rPr>
              <w:t>הפרויקט, פיתוח וחלוקת עבודות</w:t>
            </w:r>
            <w:r>
              <w:rPr>
                <w:rFonts w:ascii="David" w:hAnsi="David" w:cs="David" w:hint="cs"/>
                <w:sz w:val="28"/>
                <w:szCs w:val="28"/>
                <w:rtl/>
              </w:rPr>
              <w:t>.</w:t>
            </w:r>
          </w:p>
        </w:tc>
      </w:tr>
      <w:tr w:rsidR="0031239D" w14:paraId="3C112A0E" w14:textId="77777777" w:rsidTr="00334DF2">
        <w:tc>
          <w:tcPr>
            <w:tcW w:w="2840" w:type="dxa"/>
          </w:tcPr>
          <w:p w14:paraId="4BA44F3D" w14:textId="77777777" w:rsidR="0031239D" w:rsidRPr="00133087" w:rsidRDefault="0031239D" w:rsidP="00A70B3C">
            <w:pPr>
              <w:bidi/>
              <w:spacing w:line="360" w:lineRule="auto"/>
              <w:rPr>
                <w:rFonts w:cs="David"/>
                <w:sz w:val="28"/>
                <w:szCs w:val="28"/>
                <w:rtl/>
              </w:rPr>
            </w:pPr>
            <w:r>
              <w:rPr>
                <w:rFonts w:cs="David" w:hint="cs"/>
                <w:sz w:val="28"/>
                <w:szCs w:val="28"/>
                <w:rtl/>
              </w:rPr>
              <w:t>18.9</w:t>
            </w:r>
          </w:p>
        </w:tc>
        <w:tc>
          <w:tcPr>
            <w:tcW w:w="5716" w:type="dxa"/>
          </w:tcPr>
          <w:p w14:paraId="7980A755" w14:textId="77777777" w:rsidR="0031239D" w:rsidRDefault="0031239D" w:rsidP="00A70B3C">
            <w:pPr>
              <w:bidi/>
              <w:spacing w:line="360" w:lineRule="auto"/>
              <w:rPr>
                <w:rFonts w:cs="David"/>
                <w:sz w:val="28"/>
                <w:szCs w:val="28"/>
                <w:rtl/>
              </w:rPr>
            </w:pPr>
            <w:r>
              <w:rPr>
                <w:rFonts w:cs="David" w:hint="cs"/>
                <w:sz w:val="28"/>
                <w:szCs w:val="28"/>
                <w:rtl/>
              </w:rPr>
              <w:t xml:space="preserve">פגישה שלישית עם רחל ויהודה </w:t>
            </w:r>
            <w:r>
              <w:rPr>
                <w:rFonts w:cs="David"/>
                <w:sz w:val="28"/>
                <w:szCs w:val="28"/>
                <w:rtl/>
              </w:rPr>
              <w:t>–</w:t>
            </w:r>
            <w:r>
              <w:rPr>
                <w:rFonts w:cs="David" w:hint="cs"/>
                <w:sz w:val="28"/>
                <w:szCs w:val="28"/>
                <w:rtl/>
              </w:rPr>
              <w:t xml:space="preserve"> חלוקה לצוותים</w:t>
            </w:r>
          </w:p>
          <w:p w14:paraId="57A04F5B" w14:textId="77777777" w:rsidR="0031239D" w:rsidRPr="00133087" w:rsidRDefault="0031239D" w:rsidP="00A70B3C">
            <w:pPr>
              <w:bidi/>
              <w:spacing w:line="360" w:lineRule="auto"/>
              <w:rPr>
                <w:rFonts w:cs="David"/>
                <w:sz w:val="28"/>
                <w:szCs w:val="28"/>
                <w:rtl/>
              </w:rPr>
            </w:pPr>
            <w:r>
              <w:rPr>
                <w:rFonts w:cs="David" w:hint="cs"/>
                <w:sz w:val="28"/>
                <w:szCs w:val="28"/>
                <w:rtl/>
              </w:rPr>
              <w:t>צוות פרויקט על הגרף וצוות  פרויקט על החוקים</w:t>
            </w:r>
          </w:p>
        </w:tc>
      </w:tr>
      <w:tr w:rsidR="0031239D" w14:paraId="31406B5A" w14:textId="77777777" w:rsidTr="00334DF2">
        <w:tc>
          <w:tcPr>
            <w:tcW w:w="2840" w:type="dxa"/>
          </w:tcPr>
          <w:p w14:paraId="79872650" w14:textId="77777777" w:rsidR="0031239D" w:rsidRPr="00133087" w:rsidRDefault="0031239D" w:rsidP="00A70B3C">
            <w:pPr>
              <w:bidi/>
              <w:spacing w:line="360" w:lineRule="auto"/>
              <w:rPr>
                <w:rFonts w:cs="David"/>
                <w:sz w:val="28"/>
                <w:szCs w:val="28"/>
                <w:rtl/>
              </w:rPr>
            </w:pPr>
            <w:r>
              <w:rPr>
                <w:rFonts w:cs="David" w:hint="cs"/>
                <w:sz w:val="28"/>
                <w:szCs w:val="28"/>
                <w:rtl/>
              </w:rPr>
              <w:t>19.10</w:t>
            </w:r>
          </w:p>
        </w:tc>
        <w:tc>
          <w:tcPr>
            <w:tcW w:w="5716" w:type="dxa"/>
          </w:tcPr>
          <w:p w14:paraId="50D5B2FD" w14:textId="77777777" w:rsidR="0031239D" w:rsidRPr="00133087" w:rsidRDefault="0031239D" w:rsidP="00A70B3C">
            <w:pPr>
              <w:bidi/>
              <w:spacing w:line="360" w:lineRule="auto"/>
              <w:rPr>
                <w:rFonts w:cs="David"/>
                <w:sz w:val="28"/>
                <w:szCs w:val="28"/>
                <w:rtl/>
              </w:rPr>
            </w:pPr>
            <w:r w:rsidRPr="004B06D1">
              <w:rPr>
                <w:rFonts w:cs="David" w:hint="cs"/>
                <w:b/>
                <w:bCs/>
                <w:sz w:val="28"/>
                <w:szCs w:val="28"/>
                <w:rtl/>
              </w:rPr>
              <w:t xml:space="preserve">שלב התנעה </w:t>
            </w:r>
            <w:r>
              <w:rPr>
                <w:rFonts w:cs="David" w:hint="cs"/>
                <w:sz w:val="28"/>
                <w:szCs w:val="28"/>
                <w:rtl/>
              </w:rPr>
              <w:t>- הגשת טופס התנעה</w:t>
            </w:r>
          </w:p>
        </w:tc>
      </w:tr>
      <w:tr w:rsidR="0031239D" w14:paraId="2DE359DD" w14:textId="77777777" w:rsidTr="00334DF2">
        <w:tc>
          <w:tcPr>
            <w:tcW w:w="2840" w:type="dxa"/>
          </w:tcPr>
          <w:p w14:paraId="0F633490" w14:textId="77777777" w:rsidR="0031239D" w:rsidRPr="00133087" w:rsidRDefault="0031239D" w:rsidP="00A70B3C">
            <w:pPr>
              <w:bidi/>
              <w:spacing w:line="360" w:lineRule="auto"/>
              <w:rPr>
                <w:rFonts w:cs="David"/>
                <w:sz w:val="28"/>
                <w:szCs w:val="28"/>
                <w:rtl/>
              </w:rPr>
            </w:pPr>
            <w:r>
              <w:rPr>
                <w:rFonts w:cs="David" w:hint="cs"/>
                <w:sz w:val="28"/>
                <w:szCs w:val="28"/>
                <w:rtl/>
              </w:rPr>
              <w:t>22.10</w:t>
            </w:r>
          </w:p>
        </w:tc>
        <w:tc>
          <w:tcPr>
            <w:tcW w:w="5716" w:type="dxa"/>
          </w:tcPr>
          <w:p w14:paraId="6BE43C1F" w14:textId="77777777" w:rsidR="0031239D" w:rsidRPr="00133087" w:rsidRDefault="0031239D" w:rsidP="00A70B3C">
            <w:pPr>
              <w:bidi/>
              <w:spacing w:line="360" w:lineRule="auto"/>
              <w:rPr>
                <w:rFonts w:cs="David"/>
                <w:sz w:val="28"/>
                <w:szCs w:val="28"/>
                <w:rtl/>
              </w:rPr>
            </w:pPr>
            <w:r>
              <w:rPr>
                <w:rFonts w:cs="David" w:hint="cs"/>
                <w:sz w:val="28"/>
                <w:szCs w:val="28"/>
                <w:rtl/>
              </w:rPr>
              <w:t>תחילת כתיבת קוד</w:t>
            </w:r>
          </w:p>
        </w:tc>
      </w:tr>
      <w:tr w:rsidR="0031239D" w14:paraId="7671BB0D" w14:textId="77777777" w:rsidTr="00334DF2">
        <w:tc>
          <w:tcPr>
            <w:tcW w:w="2840" w:type="dxa"/>
          </w:tcPr>
          <w:p w14:paraId="05FB3CA5" w14:textId="77777777" w:rsidR="0031239D" w:rsidRPr="00133087" w:rsidRDefault="0031239D" w:rsidP="00A70B3C">
            <w:pPr>
              <w:bidi/>
              <w:spacing w:line="360" w:lineRule="auto"/>
              <w:rPr>
                <w:rFonts w:cs="David"/>
                <w:sz w:val="28"/>
                <w:szCs w:val="28"/>
                <w:rtl/>
              </w:rPr>
            </w:pPr>
            <w:r>
              <w:rPr>
                <w:rFonts w:cs="David" w:hint="cs"/>
                <w:sz w:val="28"/>
                <w:szCs w:val="28"/>
                <w:rtl/>
              </w:rPr>
              <w:t>15.11</w:t>
            </w:r>
          </w:p>
        </w:tc>
        <w:tc>
          <w:tcPr>
            <w:tcW w:w="5716" w:type="dxa"/>
          </w:tcPr>
          <w:p w14:paraId="125232C0" w14:textId="77777777" w:rsidR="0031239D" w:rsidRPr="00133087" w:rsidRDefault="0031239D" w:rsidP="00A70B3C">
            <w:pPr>
              <w:bidi/>
              <w:spacing w:line="360" w:lineRule="auto"/>
              <w:rPr>
                <w:rFonts w:cs="David"/>
                <w:sz w:val="28"/>
                <w:szCs w:val="28"/>
                <w:rtl/>
              </w:rPr>
            </w:pPr>
            <w:r>
              <w:rPr>
                <w:rFonts w:cs="David" w:hint="cs"/>
                <w:sz w:val="28"/>
                <w:szCs w:val="28"/>
                <w:rtl/>
              </w:rPr>
              <w:t>פגישה עם רחל ויהודה עבודה על הצעת הפרויקט</w:t>
            </w:r>
          </w:p>
        </w:tc>
      </w:tr>
      <w:tr w:rsidR="0031239D" w14:paraId="47845C36" w14:textId="77777777" w:rsidTr="00334DF2">
        <w:tc>
          <w:tcPr>
            <w:tcW w:w="2840" w:type="dxa"/>
          </w:tcPr>
          <w:p w14:paraId="0421D09F" w14:textId="77777777" w:rsidR="0031239D" w:rsidRPr="00133087" w:rsidRDefault="0031239D" w:rsidP="00A70B3C">
            <w:pPr>
              <w:bidi/>
              <w:spacing w:line="360" w:lineRule="auto"/>
              <w:rPr>
                <w:rFonts w:cs="David"/>
                <w:sz w:val="28"/>
                <w:szCs w:val="28"/>
                <w:rtl/>
              </w:rPr>
            </w:pPr>
            <w:r>
              <w:rPr>
                <w:rFonts w:ascii="David" w:hAnsi="David" w:cs="David"/>
                <w:sz w:val="28"/>
                <w:szCs w:val="28"/>
              </w:rPr>
              <w:t>26</w:t>
            </w:r>
            <w:r w:rsidRPr="00070760">
              <w:rPr>
                <w:rFonts w:ascii="David" w:hAnsi="David" w:cs="David"/>
                <w:sz w:val="28"/>
                <w:szCs w:val="28"/>
              </w:rPr>
              <w:t>.11</w:t>
            </w:r>
          </w:p>
        </w:tc>
        <w:tc>
          <w:tcPr>
            <w:tcW w:w="5716" w:type="dxa"/>
          </w:tcPr>
          <w:p w14:paraId="204D10A5" w14:textId="77777777" w:rsidR="0031239D" w:rsidRPr="00133087" w:rsidRDefault="0031239D" w:rsidP="00A70B3C">
            <w:pPr>
              <w:bidi/>
              <w:spacing w:line="360" w:lineRule="auto"/>
              <w:rPr>
                <w:rFonts w:cs="David"/>
                <w:sz w:val="28"/>
                <w:szCs w:val="28"/>
                <w:rtl/>
              </w:rPr>
            </w:pPr>
            <w:r w:rsidRPr="00710E64">
              <w:rPr>
                <w:rFonts w:cs="David" w:hint="cs"/>
                <w:b/>
                <w:bCs/>
                <w:sz w:val="28"/>
                <w:szCs w:val="28"/>
                <w:rtl/>
              </w:rPr>
              <w:t>שלב ההצעה</w:t>
            </w:r>
            <w:r>
              <w:rPr>
                <w:rFonts w:cs="David" w:hint="cs"/>
                <w:sz w:val="28"/>
                <w:szCs w:val="28"/>
                <w:rtl/>
              </w:rPr>
              <w:t xml:space="preserve"> - מסירת נוסח ההצעה, תכנון הפרויקט וניתוח דרישות</w:t>
            </w:r>
          </w:p>
        </w:tc>
      </w:tr>
      <w:tr w:rsidR="0031239D" w14:paraId="7A73CA06" w14:textId="77777777" w:rsidTr="00334DF2">
        <w:tc>
          <w:tcPr>
            <w:tcW w:w="2840" w:type="dxa"/>
          </w:tcPr>
          <w:p w14:paraId="3BD26E64" w14:textId="77777777" w:rsidR="0031239D" w:rsidRDefault="0031239D" w:rsidP="00A70B3C">
            <w:pPr>
              <w:bidi/>
              <w:spacing w:line="360" w:lineRule="auto"/>
              <w:rPr>
                <w:rFonts w:cs="David"/>
                <w:sz w:val="28"/>
                <w:szCs w:val="28"/>
                <w:rtl/>
              </w:rPr>
            </w:pPr>
            <w:r>
              <w:rPr>
                <w:rFonts w:ascii="David" w:hAnsi="David" w:cs="David" w:hint="cs"/>
                <w:sz w:val="28"/>
                <w:szCs w:val="28"/>
                <w:rtl/>
              </w:rPr>
              <w:t>1.2</w:t>
            </w:r>
          </w:p>
        </w:tc>
        <w:tc>
          <w:tcPr>
            <w:tcW w:w="5716" w:type="dxa"/>
          </w:tcPr>
          <w:p w14:paraId="12E1C5F4" w14:textId="77777777" w:rsidR="0031239D" w:rsidRDefault="0031239D" w:rsidP="00A70B3C">
            <w:pPr>
              <w:bidi/>
              <w:spacing w:line="360" w:lineRule="auto"/>
              <w:rPr>
                <w:rFonts w:cs="David"/>
                <w:sz w:val="28"/>
                <w:szCs w:val="28"/>
                <w:rtl/>
              </w:rPr>
            </w:pPr>
            <w:r w:rsidRPr="00710E64">
              <w:rPr>
                <w:rFonts w:cs="David" w:hint="cs"/>
                <w:b/>
                <w:bCs/>
                <w:sz w:val="28"/>
                <w:szCs w:val="28"/>
                <w:rtl/>
              </w:rPr>
              <w:t>שלב האב טיפוס</w:t>
            </w:r>
            <w:r>
              <w:rPr>
                <w:rFonts w:cs="David" w:hint="cs"/>
                <w:sz w:val="28"/>
                <w:szCs w:val="28"/>
                <w:rtl/>
              </w:rPr>
              <w:t xml:space="preserve"> - מימוש ,מחקר ,סקירת ספרות, ארכיטקטורה ובדיקות-אלפא</w:t>
            </w:r>
          </w:p>
        </w:tc>
      </w:tr>
      <w:tr w:rsidR="0031239D" w14:paraId="609136EB" w14:textId="77777777" w:rsidTr="00334DF2">
        <w:tc>
          <w:tcPr>
            <w:tcW w:w="2840" w:type="dxa"/>
          </w:tcPr>
          <w:p w14:paraId="471A44B6" w14:textId="77777777" w:rsidR="0031239D" w:rsidRDefault="0031239D" w:rsidP="00A70B3C">
            <w:pPr>
              <w:bidi/>
              <w:spacing w:line="360" w:lineRule="auto"/>
              <w:rPr>
                <w:rFonts w:cs="David"/>
                <w:sz w:val="28"/>
                <w:szCs w:val="28"/>
                <w:rtl/>
              </w:rPr>
            </w:pPr>
            <w:r>
              <w:rPr>
                <w:rFonts w:ascii="David" w:hAnsi="David" w:cs="David" w:hint="cs"/>
                <w:sz w:val="28"/>
                <w:szCs w:val="28"/>
                <w:rtl/>
              </w:rPr>
              <w:t>20.4</w:t>
            </w:r>
          </w:p>
        </w:tc>
        <w:tc>
          <w:tcPr>
            <w:tcW w:w="5716" w:type="dxa"/>
          </w:tcPr>
          <w:p w14:paraId="55CACFC2" w14:textId="77777777" w:rsidR="0031239D" w:rsidRDefault="0031239D" w:rsidP="00A70B3C">
            <w:pPr>
              <w:bidi/>
              <w:spacing w:line="360" w:lineRule="auto"/>
              <w:rPr>
                <w:rFonts w:cs="David"/>
                <w:sz w:val="28"/>
                <w:szCs w:val="28"/>
                <w:rtl/>
              </w:rPr>
            </w:pPr>
            <w:r w:rsidRPr="00710E64">
              <w:rPr>
                <w:rFonts w:cs="David" w:hint="cs"/>
                <w:b/>
                <w:bCs/>
                <w:sz w:val="28"/>
                <w:szCs w:val="28"/>
                <w:rtl/>
              </w:rPr>
              <w:t>שלב הבנייה</w:t>
            </w:r>
            <w:r>
              <w:rPr>
                <w:rFonts w:cs="David" w:hint="cs"/>
                <w:sz w:val="28"/>
                <w:szCs w:val="28"/>
                <w:rtl/>
              </w:rPr>
              <w:t xml:space="preserve"> - הגשת מסמך תיכון ומימושו</w:t>
            </w:r>
          </w:p>
        </w:tc>
      </w:tr>
      <w:tr w:rsidR="0031239D" w14:paraId="4423D00E" w14:textId="77777777" w:rsidTr="00334DF2">
        <w:tc>
          <w:tcPr>
            <w:tcW w:w="2840" w:type="dxa"/>
          </w:tcPr>
          <w:p w14:paraId="3DF4AF5C" w14:textId="77777777" w:rsidR="0031239D" w:rsidRDefault="0031239D" w:rsidP="00A70B3C">
            <w:pPr>
              <w:bidi/>
              <w:spacing w:line="360" w:lineRule="auto"/>
              <w:rPr>
                <w:rFonts w:ascii="David" w:hAnsi="David" w:cs="David"/>
                <w:sz w:val="28"/>
                <w:szCs w:val="28"/>
                <w:rtl/>
              </w:rPr>
            </w:pPr>
            <w:r>
              <w:rPr>
                <w:rFonts w:ascii="David" w:hAnsi="David" w:cs="David" w:hint="cs"/>
                <w:sz w:val="28"/>
                <w:szCs w:val="28"/>
                <w:rtl/>
              </w:rPr>
              <w:t>[תאריך שיקבע לאחר סיום הפיתוח]</w:t>
            </w:r>
          </w:p>
        </w:tc>
        <w:tc>
          <w:tcPr>
            <w:tcW w:w="5716" w:type="dxa"/>
          </w:tcPr>
          <w:p w14:paraId="6EF83C07" w14:textId="77777777" w:rsidR="0031239D" w:rsidRPr="00710E64" w:rsidRDefault="0031239D" w:rsidP="00A70B3C">
            <w:pPr>
              <w:bidi/>
              <w:spacing w:line="360" w:lineRule="auto"/>
              <w:rPr>
                <w:rFonts w:cs="David"/>
                <w:b/>
                <w:bCs/>
                <w:sz w:val="28"/>
                <w:szCs w:val="28"/>
                <w:rtl/>
              </w:rPr>
            </w:pPr>
            <w:r w:rsidRPr="004B06D1">
              <w:rPr>
                <w:rFonts w:cs="David" w:hint="cs"/>
                <w:b/>
                <w:bCs/>
                <w:sz w:val="28"/>
                <w:szCs w:val="28"/>
                <w:rtl/>
              </w:rPr>
              <w:t>שלב הבדיקות</w:t>
            </w:r>
            <w:r>
              <w:rPr>
                <w:rFonts w:cs="David" w:hint="cs"/>
                <w:sz w:val="28"/>
                <w:szCs w:val="28"/>
                <w:rtl/>
              </w:rPr>
              <w:t>- בדיקות של הקוד לבדוק אם הוא משפר זמני ריצה של סטים של חוקים קיימים , השלמת תיעוד/דו"ח טכני</w:t>
            </w:r>
          </w:p>
        </w:tc>
      </w:tr>
      <w:tr w:rsidR="0031239D" w14:paraId="3554C1B4" w14:textId="77777777" w:rsidTr="00334DF2">
        <w:tc>
          <w:tcPr>
            <w:tcW w:w="2840" w:type="dxa"/>
          </w:tcPr>
          <w:p w14:paraId="2CF17823" w14:textId="77777777" w:rsidR="0031239D" w:rsidRDefault="0031239D" w:rsidP="00A70B3C">
            <w:pPr>
              <w:bidi/>
              <w:spacing w:line="360" w:lineRule="auto"/>
              <w:rPr>
                <w:rFonts w:ascii="David" w:hAnsi="David" w:cs="David"/>
                <w:sz w:val="28"/>
                <w:szCs w:val="28"/>
                <w:rtl/>
              </w:rPr>
            </w:pPr>
            <w:r>
              <w:rPr>
                <w:rFonts w:ascii="David" w:hAnsi="David" w:cs="David" w:hint="cs"/>
                <w:sz w:val="28"/>
                <w:szCs w:val="28"/>
                <w:rtl/>
              </w:rPr>
              <w:t>22.6</w:t>
            </w:r>
          </w:p>
        </w:tc>
        <w:tc>
          <w:tcPr>
            <w:tcW w:w="5716" w:type="dxa"/>
          </w:tcPr>
          <w:p w14:paraId="469AA264" w14:textId="77777777" w:rsidR="0031239D" w:rsidRPr="00710E64" w:rsidRDefault="0031239D" w:rsidP="00A70B3C">
            <w:pPr>
              <w:bidi/>
              <w:spacing w:line="360" w:lineRule="auto"/>
              <w:rPr>
                <w:rFonts w:cs="David"/>
                <w:b/>
                <w:bCs/>
                <w:sz w:val="28"/>
                <w:szCs w:val="28"/>
                <w:rtl/>
              </w:rPr>
            </w:pPr>
            <w:r>
              <w:rPr>
                <w:rFonts w:cs="David" w:hint="cs"/>
                <w:b/>
                <w:bCs/>
                <w:sz w:val="28"/>
                <w:szCs w:val="28"/>
                <w:rtl/>
              </w:rPr>
              <w:t xml:space="preserve">שלב המסירה </w:t>
            </w:r>
            <w:r>
              <w:rPr>
                <w:rFonts w:cs="David"/>
                <w:sz w:val="28"/>
                <w:szCs w:val="28"/>
                <w:rtl/>
              </w:rPr>
              <w:t>–</w:t>
            </w:r>
            <w:r>
              <w:rPr>
                <w:rFonts w:cs="David" w:hint="cs"/>
                <w:sz w:val="28"/>
                <w:szCs w:val="28"/>
                <w:rtl/>
              </w:rPr>
              <w:t xml:space="preserve"> מסירת הפרויקט</w:t>
            </w:r>
          </w:p>
        </w:tc>
      </w:tr>
    </w:tbl>
    <w:p w14:paraId="0F97D509" w14:textId="77777777" w:rsidR="0031239D" w:rsidRDefault="0031239D" w:rsidP="00A70B3C">
      <w:pPr>
        <w:bidi/>
        <w:spacing w:line="360" w:lineRule="auto"/>
        <w:rPr>
          <w:rFonts w:cs="David"/>
          <w:b/>
          <w:bCs/>
          <w:sz w:val="28"/>
          <w:szCs w:val="28"/>
          <w:u w:val="single"/>
          <w:rtl/>
        </w:rPr>
      </w:pPr>
    </w:p>
    <w:p w14:paraId="4ED4680D" w14:textId="77777777" w:rsidR="0031239D" w:rsidRPr="005909D8" w:rsidRDefault="00A70B3C" w:rsidP="00A70B3C">
      <w:pPr>
        <w:pStyle w:val="2"/>
        <w:jc w:val="left"/>
        <w:rPr>
          <w:sz w:val="28"/>
          <w:szCs w:val="28"/>
          <w:rtl/>
        </w:rPr>
      </w:pPr>
      <w:r>
        <w:rPr>
          <w:rFonts w:hint="cs"/>
          <w:sz w:val="28"/>
          <w:szCs w:val="28"/>
          <w:rtl/>
        </w:rPr>
        <w:lastRenderedPageBreak/>
        <w:t xml:space="preserve">ד. </w:t>
      </w:r>
      <w:r w:rsidR="0031239D" w:rsidRPr="005909D8">
        <w:rPr>
          <w:rFonts w:hint="cs"/>
          <w:sz w:val="28"/>
          <w:szCs w:val="28"/>
          <w:rtl/>
        </w:rPr>
        <w:t>טבלת סיכונים</w:t>
      </w:r>
    </w:p>
    <w:p w14:paraId="45A893E3" w14:textId="77777777" w:rsidR="0031239D" w:rsidRPr="00E06509" w:rsidRDefault="0031239D" w:rsidP="00A70B3C">
      <w:pPr>
        <w:bidi/>
        <w:jc w:val="both"/>
        <w:rPr>
          <w:rtl/>
        </w:rPr>
      </w:pPr>
    </w:p>
    <w:tbl>
      <w:tblPr>
        <w:tblStyle w:val="a6"/>
        <w:bidiVisual/>
        <w:tblW w:w="0" w:type="auto"/>
        <w:tblLook w:val="04A0" w:firstRow="1" w:lastRow="0" w:firstColumn="1" w:lastColumn="0" w:noHBand="0" w:noVBand="1"/>
      </w:tblPr>
      <w:tblGrid>
        <w:gridCol w:w="616"/>
        <w:gridCol w:w="3108"/>
        <w:gridCol w:w="1838"/>
        <w:gridCol w:w="2933"/>
      </w:tblGrid>
      <w:tr w:rsidR="0031239D" w14:paraId="25CEE450" w14:textId="77777777" w:rsidTr="00334DF2">
        <w:tc>
          <w:tcPr>
            <w:tcW w:w="616" w:type="dxa"/>
          </w:tcPr>
          <w:p w14:paraId="6F3E4B25" w14:textId="77777777" w:rsidR="0031239D" w:rsidRPr="00FC31AB" w:rsidRDefault="0031239D" w:rsidP="00A70B3C">
            <w:pPr>
              <w:bidi/>
              <w:rPr>
                <w:b/>
                <w:bCs/>
                <w:rtl/>
              </w:rPr>
            </w:pPr>
            <w:r>
              <w:rPr>
                <w:b/>
                <w:bCs/>
                <w:rtl/>
              </w:rPr>
              <w:t>#</w:t>
            </w:r>
          </w:p>
        </w:tc>
        <w:tc>
          <w:tcPr>
            <w:tcW w:w="3108" w:type="dxa"/>
          </w:tcPr>
          <w:p w14:paraId="43D5C8EC" w14:textId="77777777" w:rsidR="0031239D" w:rsidRPr="00FC31AB" w:rsidRDefault="0031239D" w:rsidP="00A70B3C">
            <w:pPr>
              <w:bidi/>
              <w:rPr>
                <w:b/>
                <w:bCs/>
                <w:rtl/>
              </w:rPr>
            </w:pPr>
            <w:r>
              <w:rPr>
                <w:b/>
                <w:bCs/>
                <w:rtl/>
              </w:rPr>
              <w:t>הסיכון</w:t>
            </w:r>
          </w:p>
        </w:tc>
        <w:tc>
          <w:tcPr>
            <w:tcW w:w="1838" w:type="dxa"/>
          </w:tcPr>
          <w:p w14:paraId="7B89D096" w14:textId="77777777" w:rsidR="0031239D" w:rsidRPr="00FC31AB" w:rsidRDefault="0031239D" w:rsidP="00A70B3C">
            <w:pPr>
              <w:bidi/>
              <w:rPr>
                <w:b/>
                <w:bCs/>
                <w:rtl/>
              </w:rPr>
            </w:pPr>
            <w:r>
              <w:rPr>
                <w:b/>
                <w:bCs/>
                <w:rtl/>
              </w:rPr>
              <w:t>חומרה</w:t>
            </w:r>
          </w:p>
        </w:tc>
        <w:tc>
          <w:tcPr>
            <w:tcW w:w="2933" w:type="dxa"/>
          </w:tcPr>
          <w:p w14:paraId="7113F5F0" w14:textId="77777777" w:rsidR="0031239D" w:rsidRPr="00FC31AB" w:rsidRDefault="0031239D" w:rsidP="00A70B3C">
            <w:pPr>
              <w:bidi/>
              <w:rPr>
                <w:b/>
                <w:bCs/>
                <w:rtl/>
              </w:rPr>
            </w:pPr>
            <w:r>
              <w:rPr>
                <w:b/>
                <w:bCs/>
                <w:rtl/>
              </w:rPr>
              <w:t>מענה אפשרי</w:t>
            </w:r>
          </w:p>
        </w:tc>
      </w:tr>
      <w:tr w:rsidR="0031239D" w14:paraId="4FEC2606" w14:textId="77777777" w:rsidTr="00334DF2">
        <w:tc>
          <w:tcPr>
            <w:tcW w:w="616" w:type="dxa"/>
          </w:tcPr>
          <w:p w14:paraId="0D1988BD" w14:textId="77777777" w:rsidR="0031239D" w:rsidRDefault="0031239D" w:rsidP="00A70B3C">
            <w:pPr>
              <w:bidi/>
              <w:rPr>
                <w:rtl/>
              </w:rPr>
            </w:pPr>
            <w:r>
              <w:rPr>
                <w:rtl/>
              </w:rPr>
              <w:t>1</w:t>
            </w:r>
          </w:p>
        </w:tc>
        <w:tc>
          <w:tcPr>
            <w:tcW w:w="3108" w:type="dxa"/>
          </w:tcPr>
          <w:p w14:paraId="279F6C90" w14:textId="77777777" w:rsidR="0031239D" w:rsidRDefault="0031239D" w:rsidP="00A70B3C">
            <w:pPr>
              <w:bidi/>
              <w:rPr>
                <w:rtl/>
              </w:rPr>
            </w:pPr>
            <w:r>
              <w:rPr>
                <w:rFonts w:ascii="ArialMT" w:cs="ArialMT" w:hint="cs"/>
                <w:rtl/>
              </w:rPr>
              <w:t>עיכוב של תהליכי פיתוח בבניית מבני הנתונים</w:t>
            </w:r>
            <w:r>
              <w:rPr>
                <w:rFonts w:hint="cs"/>
                <w:rtl/>
              </w:rPr>
              <w:t>.</w:t>
            </w:r>
          </w:p>
        </w:tc>
        <w:tc>
          <w:tcPr>
            <w:tcW w:w="1838" w:type="dxa"/>
          </w:tcPr>
          <w:p w14:paraId="2A14A91B" w14:textId="77777777" w:rsidR="0031239D" w:rsidRDefault="0031239D" w:rsidP="00A70B3C">
            <w:pPr>
              <w:bidi/>
              <w:rPr>
                <w:rtl/>
              </w:rPr>
            </w:pPr>
            <w:r>
              <w:rPr>
                <w:rFonts w:hint="cs"/>
                <w:rtl/>
              </w:rPr>
              <w:t>4</w:t>
            </w:r>
          </w:p>
        </w:tc>
        <w:tc>
          <w:tcPr>
            <w:tcW w:w="2933" w:type="dxa"/>
          </w:tcPr>
          <w:p w14:paraId="75A82DA6" w14:textId="77777777" w:rsidR="0031239D" w:rsidRDefault="0031239D" w:rsidP="00A70B3C">
            <w:pPr>
              <w:bidi/>
              <w:rPr>
                <w:rtl/>
              </w:rPr>
            </w:pPr>
            <w:r>
              <w:rPr>
                <w:rFonts w:hint="cs"/>
                <w:rtl/>
              </w:rPr>
              <w:t>שימוש במבני נתונים קיימים אשר נמצאים באינטרנט.</w:t>
            </w:r>
          </w:p>
        </w:tc>
      </w:tr>
      <w:tr w:rsidR="0031239D" w14:paraId="6C6C6DEB" w14:textId="77777777" w:rsidTr="00334DF2">
        <w:tc>
          <w:tcPr>
            <w:tcW w:w="616" w:type="dxa"/>
          </w:tcPr>
          <w:p w14:paraId="317BA399" w14:textId="77777777" w:rsidR="0031239D" w:rsidRDefault="0031239D" w:rsidP="00A70B3C">
            <w:pPr>
              <w:bidi/>
              <w:rPr>
                <w:rtl/>
              </w:rPr>
            </w:pPr>
            <w:r>
              <w:rPr>
                <w:rtl/>
              </w:rPr>
              <w:t>2</w:t>
            </w:r>
          </w:p>
        </w:tc>
        <w:tc>
          <w:tcPr>
            <w:tcW w:w="3108" w:type="dxa"/>
          </w:tcPr>
          <w:p w14:paraId="6F40023D" w14:textId="77777777" w:rsidR="0031239D" w:rsidRDefault="0031239D" w:rsidP="00A70B3C">
            <w:pPr>
              <w:bidi/>
              <w:rPr>
                <w:rtl/>
              </w:rPr>
            </w:pPr>
            <w:r>
              <w:rPr>
                <w:rFonts w:hint="cs"/>
                <w:rtl/>
              </w:rPr>
              <w:t xml:space="preserve">שילוב אלגוריתם </w:t>
            </w:r>
            <w:r>
              <w:rPr>
                <w:rFonts w:hint="cs"/>
              </w:rPr>
              <w:t>WASP</w:t>
            </w:r>
            <w:r>
              <w:rPr>
                <w:rFonts w:hint="cs"/>
                <w:rtl/>
              </w:rPr>
              <w:t xml:space="preserve"> בפרויקט שלנו לא יעבוד כמצופה.</w:t>
            </w:r>
          </w:p>
        </w:tc>
        <w:tc>
          <w:tcPr>
            <w:tcW w:w="1838" w:type="dxa"/>
          </w:tcPr>
          <w:p w14:paraId="05A2E051" w14:textId="77777777" w:rsidR="0031239D" w:rsidRDefault="0031239D" w:rsidP="00A70B3C">
            <w:pPr>
              <w:bidi/>
              <w:rPr>
                <w:rtl/>
              </w:rPr>
            </w:pPr>
            <w:r>
              <w:rPr>
                <w:rFonts w:hint="cs"/>
                <w:rtl/>
              </w:rPr>
              <w:t>8</w:t>
            </w:r>
          </w:p>
        </w:tc>
        <w:tc>
          <w:tcPr>
            <w:tcW w:w="2933" w:type="dxa"/>
          </w:tcPr>
          <w:p w14:paraId="5484242B" w14:textId="77777777" w:rsidR="0031239D" w:rsidRDefault="0031239D" w:rsidP="00A70B3C">
            <w:pPr>
              <w:bidi/>
              <w:rPr>
                <w:rtl/>
              </w:rPr>
            </w:pPr>
            <w:r>
              <w:rPr>
                <w:rFonts w:hint="cs"/>
                <w:rtl/>
              </w:rPr>
              <w:t xml:space="preserve">נעבוד עם אלגוריתם </w:t>
            </w:r>
            <w:r w:rsidRPr="005D38F4">
              <w:rPr>
                <w:rFonts w:asciiTheme="majorBidi" w:hAnsiTheme="majorBidi" w:cs="Times New Roman"/>
                <w:sz w:val="24"/>
              </w:rPr>
              <w:t>Davis Putnam</w:t>
            </w:r>
            <w:r>
              <w:t xml:space="preserve"> </w:t>
            </w:r>
            <w:r>
              <w:rPr>
                <w:rFonts w:hint="cs"/>
                <w:rtl/>
              </w:rPr>
              <w:t xml:space="preserve">  הפחות יעיל אך שעובד בפרויקט שלנו.</w:t>
            </w:r>
          </w:p>
        </w:tc>
      </w:tr>
      <w:tr w:rsidR="0031239D" w14:paraId="4463BE65" w14:textId="77777777" w:rsidTr="00334DF2">
        <w:tc>
          <w:tcPr>
            <w:tcW w:w="616" w:type="dxa"/>
          </w:tcPr>
          <w:p w14:paraId="16C1CA95" w14:textId="77777777" w:rsidR="0031239D" w:rsidRDefault="0031239D" w:rsidP="00A70B3C">
            <w:pPr>
              <w:bidi/>
              <w:rPr>
                <w:rtl/>
              </w:rPr>
            </w:pPr>
            <w:r>
              <w:rPr>
                <w:rtl/>
              </w:rPr>
              <w:t>3</w:t>
            </w:r>
          </w:p>
        </w:tc>
        <w:tc>
          <w:tcPr>
            <w:tcW w:w="3108" w:type="dxa"/>
          </w:tcPr>
          <w:p w14:paraId="2385737F" w14:textId="77777777" w:rsidR="0031239D" w:rsidRDefault="0031239D" w:rsidP="00A70B3C">
            <w:pPr>
              <w:bidi/>
              <w:rPr>
                <w:rtl/>
              </w:rPr>
            </w:pPr>
            <w:r>
              <w:rPr>
                <w:rFonts w:hint="cs"/>
                <w:rtl/>
              </w:rPr>
              <w:t>הסנכרון של מחלקת הגרף ומחלקת מבנה הנתונים של החוקים לא יעבוד</w:t>
            </w:r>
          </w:p>
        </w:tc>
        <w:tc>
          <w:tcPr>
            <w:tcW w:w="1838" w:type="dxa"/>
          </w:tcPr>
          <w:p w14:paraId="51AC9FE9" w14:textId="77777777" w:rsidR="0031239D" w:rsidRDefault="0031239D" w:rsidP="00A70B3C">
            <w:pPr>
              <w:bidi/>
              <w:rPr>
                <w:rtl/>
              </w:rPr>
            </w:pPr>
            <w:r>
              <w:rPr>
                <w:rFonts w:hint="cs"/>
                <w:rtl/>
              </w:rPr>
              <w:t>9</w:t>
            </w:r>
          </w:p>
        </w:tc>
        <w:tc>
          <w:tcPr>
            <w:tcW w:w="2933" w:type="dxa"/>
          </w:tcPr>
          <w:p w14:paraId="667F8023" w14:textId="77777777" w:rsidR="0031239D" w:rsidRDefault="0031239D" w:rsidP="00A70B3C">
            <w:pPr>
              <w:bidi/>
              <w:rPr>
                <w:rtl/>
              </w:rPr>
            </w:pPr>
            <w:r>
              <w:rPr>
                <w:rFonts w:hint="cs"/>
                <w:rtl/>
              </w:rPr>
              <w:t>העבודה על בניית המחלקות תעשה בתיאום מוחלט.</w:t>
            </w:r>
          </w:p>
        </w:tc>
      </w:tr>
      <w:tr w:rsidR="0031239D" w14:paraId="61D67437" w14:textId="77777777" w:rsidTr="00334DF2">
        <w:tc>
          <w:tcPr>
            <w:tcW w:w="616" w:type="dxa"/>
          </w:tcPr>
          <w:p w14:paraId="418BEFF3" w14:textId="77777777" w:rsidR="0031239D" w:rsidRDefault="0031239D" w:rsidP="00A70B3C">
            <w:pPr>
              <w:bidi/>
              <w:rPr>
                <w:rtl/>
              </w:rPr>
            </w:pPr>
            <w:r>
              <w:rPr>
                <w:rFonts w:hint="cs"/>
                <w:rtl/>
              </w:rPr>
              <w:t>4</w:t>
            </w:r>
          </w:p>
        </w:tc>
        <w:tc>
          <w:tcPr>
            <w:tcW w:w="3108" w:type="dxa"/>
          </w:tcPr>
          <w:p w14:paraId="30810D27" w14:textId="77777777" w:rsidR="0031239D" w:rsidRDefault="0031239D" w:rsidP="00A70B3C">
            <w:pPr>
              <w:bidi/>
            </w:pPr>
            <w:r>
              <w:rPr>
                <w:rFonts w:hint="cs"/>
                <w:rtl/>
              </w:rPr>
              <w:t>עבור בדיקות של כמות גדולה של משתנים לא ימצא מודל מינימלי</w:t>
            </w:r>
          </w:p>
        </w:tc>
        <w:tc>
          <w:tcPr>
            <w:tcW w:w="1838" w:type="dxa"/>
          </w:tcPr>
          <w:p w14:paraId="61E25CC5" w14:textId="77777777" w:rsidR="0031239D" w:rsidRDefault="0031239D" w:rsidP="00A70B3C">
            <w:pPr>
              <w:bidi/>
              <w:rPr>
                <w:rtl/>
              </w:rPr>
            </w:pPr>
            <w:r>
              <w:rPr>
                <w:rFonts w:hint="cs"/>
                <w:rtl/>
              </w:rPr>
              <w:t>7</w:t>
            </w:r>
          </w:p>
        </w:tc>
        <w:tc>
          <w:tcPr>
            <w:tcW w:w="2933" w:type="dxa"/>
          </w:tcPr>
          <w:p w14:paraId="440DD5F8" w14:textId="77777777" w:rsidR="0031239D" w:rsidRDefault="0031239D" w:rsidP="00A70B3C">
            <w:pPr>
              <w:bidi/>
              <w:rPr>
                <w:rtl/>
              </w:rPr>
            </w:pPr>
            <w:r>
              <w:rPr>
                <w:rFonts w:hint="cs"/>
                <w:rtl/>
              </w:rPr>
              <w:t>ניצור גרף של סט חוקים זה וננסה לנתח את רכיב הקשירות ומלה לא נמצא מודל כאשר מפרקים את רכיב הקשירות</w:t>
            </w:r>
          </w:p>
        </w:tc>
      </w:tr>
      <w:tr w:rsidR="0031239D" w14:paraId="4C2CA512" w14:textId="77777777" w:rsidTr="00334DF2">
        <w:tc>
          <w:tcPr>
            <w:tcW w:w="616" w:type="dxa"/>
          </w:tcPr>
          <w:p w14:paraId="7B355C1C" w14:textId="77777777" w:rsidR="0031239D" w:rsidRDefault="0031239D" w:rsidP="00A70B3C">
            <w:pPr>
              <w:bidi/>
              <w:rPr>
                <w:rtl/>
              </w:rPr>
            </w:pPr>
            <w:r>
              <w:rPr>
                <w:rFonts w:hint="cs"/>
                <w:rtl/>
              </w:rPr>
              <w:t>5</w:t>
            </w:r>
          </w:p>
        </w:tc>
        <w:tc>
          <w:tcPr>
            <w:tcW w:w="3108" w:type="dxa"/>
          </w:tcPr>
          <w:p w14:paraId="491BA139" w14:textId="77777777" w:rsidR="0031239D" w:rsidRDefault="0031239D" w:rsidP="00A70B3C">
            <w:pPr>
              <w:bidi/>
              <w:rPr>
                <w:rtl/>
              </w:rPr>
            </w:pPr>
            <w:r>
              <w:rPr>
                <w:rFonts w:hint="cs"/>
                <w:rtl/>
              </w:rPr>
              <w:t>בחירת סביבת העבודה ושפת התכנות לא מתאימה להרצת סט גדול של חוקים</w:t>
            </w:r>
          </w:p>
        </w:tc>
        <w:tc>
          <w:tcPr>
            <w:tcW w:w="1838" w:type="dxa"/>
          </w:tcPr>
          <w:p w14:paraId="4404D5B5" w14:textId="77777777" w:rsidR="0031239D" w:rsidRDefault="0031239D" w:rsidP="00A70B3C">
            <w:pPr>
              <w:bidi/>
              <w:rPr>
                <w:rtl/>
              </w:rPr>
            </w:pPr>
            <w:r>
              <w:rPr>
                <w:rFonts w:hint="cs"/>
                <w:rtl/>
              </w:rPr>
              <w:t>3</w:t>
            </w:r>
          </w:p>
        </w:tc>
        <w:tc>
          <w:tcPr>
            <w:tcW w:w="2933" w:type="dxa"/>
          </w:tcPr>
          <w:p w14:paraId="08875DF8" w14:textId="77777777" w:rsidR="0031239D" w:rsidRDefault="0031239D" w:rsidP="00A70B3C">
            <w:pPr>
              <w:bidi/>
              <w:rPr>
                <w:rtl/>
              </w:rPr>
            </w:pPr>
            <w:r>
              <w:rPr>
                <w:rFonts w:hint="cs"/>
                <w:rtl/>
              </w:rPr>
              <w:t>מספיק שהתאוריה תעבוד אז יהיה ניתן להעביר את הקוד למגוון של שפות תכנות יותר יעלות</w:t>
            </w:r>
          </w:p>
        </w:tc>
      </w:tr>
      <w:tr w:rsidR="0031239D" w14:paraId="4E44280A" w14:textId="77777777" w:rsidTr="00334DF2">
        <w:tc>
          <w:tcPr>
            <w:tcW w:w="616" w:type="dxa"/>
          </w:tcPr>
          <w:p w14:paraId="67C5834C" w14:textId="77777777" w:rsidR="0031239D" w:rsidRDefault="0031239D" w:rsidP="00A70B3C">
            <w:pPr>
              <w:bidi/>
              <w:rPr>
                <w:rtl/>
              </w:rPr>
            </w:pPr>
            <w:r>
              <w:rPr>
                <w:rFonts w:hint="cs"/>
                <w:rtl/>
              </w:rPr>
              <w:t>6</w:t>
            </w:r>
          </w:p>
        </w:tc>
        <w:tc>
          <w:tcPr>
            <w:tcW w:w="3108" w:type="dxa"/>
          </w:tcPr>
          <w:p w14:paraId="1F4AD9B2" w14:textId="77777777" w:rsidR="0031239D" w:rsidRDefault="0031239D" w:rsidP="00A70B3C">
            <w:pPr>
              <w:bidi/>
              <w:rPr>
                <w:rtl/>
              </w:rPr>
            </w:pPr>
          </w:p>
        </w:tc>
        <w:tc>
          <w:tcPr>
            <w:tcW w:w="1838" w:type="dxa"/>
          </w:tcPr>
          <w:p w14:paraId="158E4866" w14:textId="77777777" w:rsidR="0031239D" w:rsidRDefault="0031239D" w:rsidP="00A70B3C">
            <w:pPr>
              <w:bidi/>
              <w:rPr>
                <w:rtl/>
              </w:rPr>
            </w:pPr>
          </w:p>
        </w:tc>
        <w:tc>
          <w:tcPr>
            <w:tcW w:w="2933" w:type="dxa"/>
          </w:tcPr>
          <w:p w14:paraId="0E7C3684" w14:textId="77777777" w:rsidR="0031239D" w:rsidRDefault="0031239D" w:rsidP="00A70B3C">
            <w:pPr>
              <w:bidi/>
              <w:rPr>
                <w:rtl/>
              </w:rPr>
            </w:pPr>
          </w:p>
        </w:tc>
      </w:tr>
      <w:tr w:rsidR="0031239D" w14:paraId="31BD3E99" w14:textId="77777777" w:rsidTr="00334DF2">
        <w:tc>
          <w:tcPr>
            <w:tcW w:w="616" w:type="dxa"/>
          </w:tcPr>
          <w:p w14:paraId="27C0E96B" w14:textId="77777777" w:rsidR="0031239D" w:rsidRDefault="0031239D" w:rsidP="00A70B3C">
            <w:pPr>
              <w:bidi/>
              <w:rPr>
                <w:rtl/>
              </w:rPr>
            </w:pPr>
            <w:r>
              <w:rPr>
                <w:rFonts w:hint="cs"/>
                <w:rtl/>
              </w:rPr>
              <w:t>7</w:t>
            </w:r>
          </w:p>
        </w:tc>
        <w:tc>
          <w:tcPr>
            <w:tcW w:w="3108" w:type="dxa"/>
          </w:tcPr>
          <w:p w14:paraId="2EC762EC" w14:textId="77777777" w:rsidR="0031239D" w:rsidRDefault="0031239D" w:rsidP="00A70B3C">
            <w:pPr>
              <w:bidi/>
              <w:rPr>
                <w:rtl/>
              </w:rPr>
            </w:pPr>
            <w:r>
              <w:rPr>
                <w:rFonts w:hint="cs"/>
                <w:rtl/>
              </w:rPr>
              <w:t xml:space="preserve">הרצת האלגוריתם שלנו על סביבת </w:t>
            </w:r>
            <w:r>
              <w:t xml:space="preserve">Linux </w:t>
            </w:r>
            <w:r>
              <w:rPr>
                <w:rFonts w:hint="cs"/>
                <w:rtl/>
              </w:rPr>
              <w:t xml:space="preserve"> לא תעבוד כמצופה.</w:t>
            </w:r>
          </w:p>
        </w:tc>
        <w:tc>
          <w:tcPr>
            <w:tcW w:w="1838" w:type="dxa"/>
          </w:tcPr>
          <w:p w14:paraId="322AC24A" w14:textId="77777777" w:rsidR="0031239D" w:rsidRDefault="0031239D" w:rsidP="00A70B3C">
            <w:pPr>
              <w:bidi/>
              <w:rPr>
                <w:rtl/>
              </w:rPr>
            </w:pPr>
            <w:r>
              <w:rPr>
                <w:rFonts w:hint="cs"/>
                <w:rtl/>
              </w:rPr>
              <w:t>2</w:t>
            </w:r>
          </w:p>
        </w:tc>
        <w:tc>
          <w:tcPr>
            <w:tcW w:w="2933" w:type="dxa"/>
          </w:tcPr>
          <w:p w14:paraId="2D6C6075" w14:textId="77777777" w:rsidR="0031239D" w:rsidRDefault="0031239D" w:rsidP="00A70B3C">
            <w:pPr>
              <w:bidi/>
            </w:pPr>
            <w:r>
              <w:rPr>
                <w:rFonts w:hint="cs"/>
                <w:rtl/>
              </w:rPr>
              <w:t xml:space="preserve">לא נוכל להשתמש </w:t>
            </w:r>
            <w:r>
              <w:t xml:space="preserve">wasp </w:t>
            </w:r>
            <w:r>
              <w:rPr>
                <w:rFonts w:hint="cs"/>
                <w:rtl/>
              </w:rPr>
              <w:t xml:space="preserve"> אך כן נוכל להשתמש באלגוריתמים אחרים שכן הורצו על </w:t>
            </w:r>
            <w:r>
              <w:t>windows</w:t>
            </w:r>
          </w:p>
        </w:tc>
      </w:tr>
      <w:tr w:rsidR="0031239D" w14:paraId="3221EF27" w14:textId="77777777" w:rsidTr="00334DF2">
        <w:tc>
          <w:tcPr>
            <w:tcW w:w="616" w:type="dxa"/>
          </w:tcPr>
          <w:p w14:paraId="4417421B" w14:textId="77777777" w:rsidR="0031239D" w:rsidRDefault="0031239D" w:rsidP="00A70B3C">
            <w:pPr>
              <w:bidi/>
              <w:rPr>
                <w:rtl/>
              </w:rPr>
            </w:pPr>
            <w:r>
              <w:rPr>
                <w:rFonts w:hint="cs"/>
                <w:rtl/>
              </w:rPr>
              <w:t>8</w:t>
            </w:r>
          </w:p>
        </w:tc>
        <w:tc>
          <w:tcPr>
            <w:tcW w:w="3108" w:type="dxa"/>
          </w:tcPr>
          <w:p w14:paraId="4B4FED6F" w14:textId="77777777" w:rsidR="0031239D" w:rsidRDefault="0031239D" w:rsidP="00A70B3C">
            <w:pPr>
              <w:bidi/>
              <w:rPr>
                <w:rtl/>
              </w:rPr>
            </w:pPr>
            <w:r>
              <w:rPr>
                <w:rFonts w:hint="cs"/>
                <w:rtl/>
              </w:rPr>
              <w:t>מטריצת המשקלים שנוצרת מאלגוריתם הזרימה תעמיס מידי על הזיכרון</w:t>
            </w:r>
          </w:p>
        </w:tc>
        <w:tc>
          <w:tcPr>
            <w:tcW w:w="1838" w:type="dxa"/>
          </w:tcPr>
          <w:p w14:paraId="54549D2E" w14:textId="77777777" w:rsidR="0031239D" w:rsidRDefault="0031239D" w:rsidP="00A70B3C">
            <w:pPr>
              <w:bidi/>
              <w:rPr>
                <w:rtl/>
              </w:rPr>
            </w:pPr>
            <w:r>
              <w:rPr>
                <w:rFonts w:hint="cs"/>
                <w:rtl/>
              </w:rPr>
              <w:t>6</w:t>
            </w:r>
          </w:p>
        </w:tc>
        <w:tc>
          <w:tcPr>
            <w:tcW w:w="2933" w:type="dxa"/>
          </w:tcPr>
          <w:p w14:paraId="4D1ED017" w14:textId="77777777" w:rsidR="0031239D" w:rsidRDefault="0031239D" w:rsidP="00A70B3C">
            <w:pPr>
              <w:bidi/>
              <w:rPr>
                <w:rtl/>
              </w:rPr>
            </w:pPr>
            <w:r>
              <w:rPr>
                <w:rFonts w:hint="cs"/>
                <w:rtl/>
              </w:rPr>
              <w:t>נמצא מבנה נתונים יותר יעיל למשקלי הקשתות או שניצור את המטריצה רק פעם אחת ונעבוד איתה</w:t>
            </w:r>
          </w:p>
        </w:tc>
      </w:tr>
      <w:tr w:rsidR="0031239D" w14:paraId="0D78867F" w14:textId="77777777" w:rsidTr="00334DF2">
        <w:tc>
          <w:tcPr>
            <w:tcW w:w="616" w:type="dxa"/>
          </w:tcPr>
          <w:p w14:paraId="5AE07B1D" w14:textId="77777777" w:rsidR="0031239D" w:rsidRDefault="0031239D" w:rsidP="00A70B3C">
            <w:pPr>
              <w:bidi/>
              <w:rPr>
                <w:rtl/>
              </w:rPr>
            </w:pPr>
            <w:r>
              <w:rPr>
                <w:rFonts w:hint="cs"/>
                <w:rtl/>
              </w:rPr>
              <w:t>9</w:t>
            </w:r>
          </w:p>
        </w:tc>
        <w:tc>
          <w:tcPr>
            <w:tcW w:w="3108" w:type="dxa"/>
          </w:tcPr>
          <w:p w14:paraId="70E00077" w14:textId="77777777" w:rsidR="0031239D" w:rsidRDefault="0031239D" w:rsidP="00A70B3C">
            <w:pPr>
              <w:bidi/>
              <w:rPr>
                <w:rtl/>
              </w:rPr>
            </w:pPr>
            <w:r>
              <w:rPr>
                <w:rFonts w:hint="cs"/>
                <w:rtl/>
              </w:rPr>
              <w:t xml:space="preserve">האלגוריתם הרקורסיבי שפועל למציאת </w:t>
            </w:r>
            <w:r>
              <w:t xml:space="preserve">k-edge connected component </w:t>
            </w:r>
            <w:r>
              <w:rPr>
                <w:rFonts w:hint="cs"/>
                <w:rtl/>
              </w:rPr>
              <w:t xml:space="preserve"> יגדיל במידה גדולה את זמן הריצה שאנו מנסים להוריד</w:t>
            </w:r>
          </w:p>
        </w:tc>
        <w:tc>
          <w:tcPr>
            <w:tcW w:w="1838" w:type="dxa"/>
          </w:tcPr>
          <w:p w14:paraId="5C7EDBE0" w14:textId="77777777" w:rsidR="0031239D" w:rsidRDefault="0031239D" w:rsidP="00A70B3C">
            <w:pPr>
              <w:bidi/>
              <w:rPr>
                <w:rtl/>
              </w:rPr>
            </w:pPr>
            <w:r>
              <w:rPr>
                <w:rFonts w:hint="cs"/>
                <w:rtl/>
              </w:rPr>
              <w:t>3</w:t>
            </w:r>
          </w:p>
        </w:tc>
        <w:tc>
          <w:tcPr>
            <w:tcW w:w="2933" w:type="dxa"/>
          </w:tcPr>
          <w:p w14:paraId="09C609F4" w14:textId="77777777" w:rsidR="0031239D" w:rsidRDefault="0031239D" w:rsidP="00A70B3C">
            <w:pPr>
              <w:bidi/>
              <w:rPr>
                <w:rtl/>
              </w:rPr>
            </w:pPr>
            <w:r>
              <w:rPr>
                <w:rFonts w:hint="cs"/>
                <w:rtl/>
              </w:rPr>
              <w:t>מספיק שהתאוריה תעבוד אז יהיה ניתן למצוא אלגוריתם יותר יעיל לפתרון</w:t>
            </w:r>
          </w:p>
        </w:tc>
      </w:tr>
      <w:tr w:rsidR="0031239D" w14:paraId="3CC086C5" w14:textId="77777777" w:rsidTr="00334DF2">
        <w:tc>
          <w:tcPr>
            <w:tcW w:w="616" w:type="dxa"/>
          </w:tcPr>
          <w:p w14:paraId="63CC7A18" w14:textId="77777777" w:rsidR="0031239D" w:rsidRDefault="0031239D" w:rsidP="00A70B3C">
            <w:pPr>
              <w:bidi/>
              <w:rPr>
                <w:rtl/>
              </w:rPr>
            </w:pPr>
            <w:r>
              <w:rPr>
                <w:rFonts w:hint="cs"/>
                <w:rtl/>
              </w:rPr>
              <w:t>10</w:t>
            </w:r>
          </w:p>
        </w:tc>
        <w:tc>
          <w:tcPr>
            <w:tcW w:w="3108" w:type="dxa"/>
          </w:tcPr>
          <w:p w14:paraId="3674E142" w14:textId="77777777" w:rsidR="0031239D" w:rsidRDefault="0031239D" w:rsidP="00A70B3C">
            <w:pPr>
              <w:bidi/>
              <w:rPr>
                <w:rtl/>
              </w:rPr>
            </w:pPr>
            <w:r>
              <w:rPr>
                <w:rFonts w:hint="cs"/>
                <w:rtl/>
              </w:rPr>
              <w:t>הקדקודים שאם נוציא ,אמורים לפרק את רכיב הקשירות הגדול ביותר , לא יפרקו אותו בצורה מאוזנת  .</w:t>
            </w:r>
          </w:p>
        </w:tc>
        <w:tc>
          <w:tcPr>
            <w:tcW w:w="1838" w:type="dxa"/>
          </w:tcPr>
          <w:p w14:paraId="3CF26217" w14:textId="77777777" w:rsidR="0031239D" w:rsidRDefault="0031239D" w:rsidP="00A70B3C">
            <w:pPr>
              <w:bidi/>
              <w:rPr>
                <w:rtl/>
              </w:rPr>
            </w:pPr>
            <w:r>
              <w:rPr>
                <w:rFonts w:hint="cs"/>
                <w:rtl/>
              </w:rPr>
              <w:t>2</w:t>
            </w:r>
          </w:p>
        </w:tc>
        <w:tc>
          <w:tcPr>
            <w:tcW w:w="2933" w:type="dxa"/>
          </w:tcPr>
          <w:p w14:paraId="39A9E047" w14:textId="77777777" w:rsidR="0031239D" w:rsidRDefault="0031239D" w:rsidP="00A70B3C">
            <w:pPr>
              <w:bidi/>
              <w:rPr>
                <w:rtl/>
              </w:rPr>
            </w:pPr>
            <w:r>
              <w:rPr>
                <w:rFonts w:hint="cs"/>
                <w:rtl/>
              </w:rPr>
              <w:t>נמצא דרך תעזור לנו למצוא קודקודים שבעלי סבירות גדולה יפרקו את רכיב הקשירות בצורה מאוזנת.</w:t>
            </w:r>
          </w:p>
          <w:p w14:paraId="450DC80D" w14:textId="77777777" w:rsidR="0031239D" w:rsidRDefault="0031239D" w:rsidP="00A70B3C">
            <w:pPr>
              <w:bidi/>
              <w:rPr>
                <w:rtl/>
              </w:rPr>
            </w:pPr>
            <w:r>
              <w:rPr>
                <w:rFonts w:hint="cs"/>
                <w:rtl/>
              </w:rPr>
              <w:t>עדיין נשפר את זמן הריצה לאחר הפירוק.</w:t>
            </w:r>
          </w:p>
        </w:tc>
      </w:tr>
    </w:tbl>
    <w:p w14:paraId="40FF0A8F" w14:textId="77777777" w:rsidR="0031239D" w:rsidRDefault="0031239D" w:rsidP="00A70B3C">
      <w:pPr>
        <w:bidi/>
        <w:spacing w:line="360" w:lineRule="auto"/>
        <w:rPr>
          <w:rFonts w:cs="David"/>
          <w:b/>
          <w:bCs/>
          <w:sz w:val="28"/>
          <w:szCs w:val="28"/>
          <w:u w:val="single"/>
        </w:rPr>
      </w:pPr>
    </w:p>
    <w:p w14:paraId="1344E55F" w14:textId="77777777" w:rsidR="0031239D" w:rsidRDefault="0031239D" w:rsidP="00A70B3C">
      <w:pPr>
        <w:bidi/>
        <w:spacing w:line="360" w:lineRule="auto"/>
        <w:rPr>
          <w:rFonts w:cs="David"/>
          <w:b/>
          <w:bCs/>
          <w:sz w:val="28"/>
          <w:szCs w:val="28"/>
          <w:u w:val="single"/>
          <w:rtl/>
        </w:rPr>
      </w:pPr>
    </w:p>
    <w:p w14:paraId="552023AF" w14:textId="77777777" w:rsidR="00A70B3C" w:rsidRPr="00DC3FA8" w:rsidRDefault="00A70B3C" w:rsidP="00A70B3C">
      <w:pPr>
        <w:bidi/>
        <w:spacing w:line="360" w:lineRule="auto"/>
        <w:rPr>
          <w:rFonts w:cs="David"/>
          <w:b/>
          <w:bCs/>
          <w:sz w:val="28"/>
          <w:szCs w:val="28"/>
          <w:u w:val="single"/>
          <w:rtl/>
        </w:rPr>
      </w:pPr>
    </w:p>
    <w:p w14:paraId="4D05D6ED" w14:textId="77777777" w:rsidR="0031239D" w:rsidRPr="005909D8" w:rsidRDefault="00A70B3C" w:rsidP="00A70B3C">
      <w:pPr>
        <w:pStyle w:val="2"/>
        <w:jc w:val="left"/>
        <w:rPr>
          <w:sz w:val="28"/>
          <w:szCs w:val="28"/>
          <w:rtl/>
        </w:rPr>
      </w:pPr>
      <w:r>
        <w:rPr>
          <w:rFonts w:hint="cs"/>
          <w:sz w:val="28"/>
          <w:szCs w:val="28"/>
          <w:rtl/>
        </w:rPr>
        <w:lastRenderedPageBreak/>
        <w:t xml:space="preserve">ה. </w:t>
      </w:r>
      <w:r w:rsidR="0031239D" w:rsidRPr="005909D8">
        <w:rPr>
          <w:rFonts w:hint="cs"/>
          <w:sz w:val="28"/>
          <w:szCs w:val="28"/>
          <w:rtl/>
        </w:rPr>
        <w:t>רשימת\טבלת דרישות</w:t>
      </w:r>
    </w:p>
    <w:tbl>
      <w:tblPr>
        <w:tblStyle w:val="a6"/>
        <w:tblpPr w:leftFromText="180" w:rightFromText="180" w:vertAnchor="text" w:horzAnchor="margin" w:tblpXSpec="right" w:tblpY="185"/>
        <w:bidiVisual/>
        <w:tblW w:w="9537" w:type="dxa"/>
        <w:tblLayout w:type="fixed"/>
        <w:tblLook w:val="04A0" w:firstRow="1" w:lastRow="0" w:firstColumn="1" w:lastColumn="0" w:noHBand="0" w:noVBand="1"/>
      </w:tblPr>
      <w:tblGrid>
        <w:gridCol w:w="1401"/>
        <w:gridCol w:w="2193"/>
        <w:gridCol w:w="5943"/>
      </w:tblGrid>
      <w:tr w:rsidR="0031239D" w14:paraId="1BABB3DD" w14:textId="77777777" w:rsidTr="00334DF2">
        <w:trPr>
          <w:trHeight w:val="771"/>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32094" w14:textId="77777777" w:rsidR="0031239D" w:rsidRDefault="0031239D" w:rsidP="0031239D">
            <w:pPr>
              <w:pStyle w:val="a5"/>
              <w:ind w:left="0"/>
            </w:pPr>
            <w:r>
              <w:rPr>
                <w:rtl/>
              </w:rPr>
              <w:t>מס' דרישה</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5CFD8" w14:textId="77777777" w:rsidR="0031239D" w:rsidRDefault="0031239D" w:rsidP="0031239D">
            <w:pPr>
              <w:pStyle w:val="a5"/>
              <w:ind w:left="0"/>
            </w:pPr>
            <w:r>
              <w:rPr>
                <w:rtl/>
              </w:rPr>
              <w:t>סוג</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35188" w14:textId="77777777" w:rsidR="0031239D" w:rsidRDefault="0031239D" w:rsidP="0031239D">
            <w:pPr>
              <w:pStyle w:val="a5"/>
              <w:ind w:left="0"/>
              <w:rPr>
                <w:rtl/>
              </w:rPr>
            </w:pPr>
            <w:r>
              <w:rPr>
                <w:rtl/>
              </w:rPr>
              <w:t>תיאור</w:t>
            </w:r>
          </w:p>
        </w:tc>
      </w:tr>
      <w:tr w:rsidR="0031239D" w14:paraId="5AEC6953" w14:textId="77777777" w:rsidTr="00334DF2">
        <w:trPr>
          <w:trHeight w:val="396"/>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1FD684" w14:textId="77777777" w:rsidR="0031239D" w:rsidRDefault="0031239D" w:rsidP="0031239D">
            <w:pPr>
              <w:pStyle w:val="a5"/>
              <w:ind w:left="0"/>
              <w:rPr>
                <w:rtl/>
              </w:rPr>
            </w:pPr>
            <w:r>
              <w:rPr>
                <w:rtl/>
              </w:rPr>
              <w:t>1</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54664" w14:textId="77777777" w:rsidR="0031239D" w:rsidRDefault="0031239D" w:rsidP="0031239D">
            <w:pPr>
              <w:pStyle w:val="a5"/>
              <w:ind w:left="0"/>
              <w:rPr>
                <w:rtl/>
              </w:rPr>
            </w:pPr>
            <w:r>
              <w:rPr>
                <w:rtl/>
              </w:rPr>
              <w:t>פלטפורמת מימוש</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A4C43" w14:textId="77777777" w:rsidR="0031239D" w:rsidRDefault="0031239D" w:rsidP="0031239D">
            <w:pPr>
              <w:pStyle w:val="a5"/>
              <w:ind w:left="0"/>
            </w:pPr>
            <w:r>
              <w:rPr>
                <w:rtl/>
              </w:rPr>
              <w:t xml:space="preserve">התוכנה תתבצע בשפת </w:t>
            </w:r>
            <w:r>
              <w:t>Java</w:t>
            </w:r>
            <w:r>
              <w:rPr>
                <w:rtl/>
              </w:rPr>
              <w:t xml:space="preserve"> בסביבת </w:t>
            </w:r>
            <w:r>
              <w:t>eclipse</w:t>
            </w:r>
          </w:p>
        </w:tc>
      </w:tr>
      <w:tr w:rsidR="0031239D" w14:paraId="0A1ADECA"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17DD4" w14:textId="77777777" w:rsidR="0031239D" w:rsidRDefault="0031239D" w:rsidP="0031239D">
            <w:pPr>
              <w:pStyle w:val="a5"/>
              <w:ind w:left="0"/>
              <w:rPr>
                <w:rtl/>
              </w:rPr>
            </w:pPr>
            <w:r>
              <w:rPr>
                <w:rtl/>
              </w:rPr>
              <w:t>2</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4FE56" w14:textId="77777777" w:rsidR="0031239D" w:rsidRDefault="0031239D" w:rsidP="0031239D">
            <w:pPr>
              <w:pStyle w:val="a5"/>
              <w:ind w:left="0"/>
              <w:rPr>
                <w:rtl/>
              </w:rPr>
            </w:pPr>
            <w:r>
              <w:rPr>
                <w:rtl/>
              </w:rPr>
              <w:t>אופן ביצוע</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E1EA8" w14:textId="77777777" w:rsidR="0031239D" w:rsidRDefault="0031239D" w:rsidP="0031239D">
            <w:pPr>
              <w:pStyle w:val="a5"/>
              <w:ind w:left="0"/>
              <w:rPr>
                <w:rtl/>
              </w:rPr>
            </w:pPr>
            <w:r>
              <w:rPr>
                <w:rtl/>
              </w:rPr>
              <w:t>מחלקת החוקים תהיה בסנכרון מלא עם מחלקת הגרף</w:t>
            </w:r>
          </w:p>
        </w:tc>
      </w:tr>
      <w:tr w:rsidR="0031239D" w14:paraId="4ADF4063" w14:textId="77777777" w:rsidTr="00334DF2">
        <w:trPr>
          <w:trHeight w:val="396"/>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190FF" w14:textId="77777777" w:rsidR="0031239D" w:rsidRDefault="0031239D" w:rsidP="0031239D">
            <w:pPr>
              <w:pStyle w:val="a5"/>
              <w:ind w:left="0"/>
              <w:rPr>
                <w:rtl/>
              </w:rPr>
            </w:pPr>
            <w:r>
              <w:rPr>
                <w:rtl/>
              </w:rPr>
              <w:t>3</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46785" w14:textId="77777777" w:rsidR="0031239D" w:rsidRDefault="0031239D" w:rsidP="0031239D">
            <w:pPr>
              <w:pStyle w:val="a5"/>
              <w:ind w:left="0"/>
              <w:rPr>
                <w:rtl/>
              </w:rPr>
            </w:pPr>
            <w:r>
              <w:rPr>
                <w:rtl/>
              </w:rPr>
              <w:t>חלוקת התוכנה</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42DD6" w14:textId="77777777" w:rsidR="0031239D" w:rsidRDefault="0031239D" w:rsidP="0031239D">
            <w:pPr>
              <w:pStyle w:val="a5"/>
              <w:ind w:left="0"/>
              <w:rPr>
                <w:rtl/>
              </w:rPr>
            </w:pPr>
            <w:r>
              <w:rPr>
                <w:rtl/>
              </w:rPr>
              <w:t>התוכנה תתחלק לשתי כיוונים שונים של עבודה אחד של חוקי התאוריה והשני של גרף המייצג את התאוריה</w:t>
            </w:r>
          </w:p>
        </w:tc>
      </w:tr>
      <w:tr w:rsidR="0031239D" w14:paraId="7727028C" w14:textId="77777777" w:rsidTr="00334DF2">
        <w:trPr>
          <w:trHeight w:val="396"/>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5E10A" w14:textId="77777777" w:rsidR="0031239D" w:rsidRDefault="0031239D" w:rsidP="0031239D">
            <w:pPr>
              <w:pStyle w:val="a5"/>
              <w:ind w:left="0"/>
              <w:rPr>
                <w:rtl/>
              </w:rPr>
            </w:pPr>
            <w:r>
              <w:rPr>
                <w:rtl/>
              </w:rPr>
              <w:t>4</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73CFC" w14:textId="77777777" w:rsidR="0031239D" w:rsidRDefault="0031239D" w:rsidP="0031239D">
            <w:pPr>
              <w:pStyle w:val="a5"/>
              <w:ind w:left="0"/>
              <w:rPr>
                <w:rtl/>
              </w:rPr>
            </w:pPr>
            <w:r>
              <w:rPr>
                <w:rFonts w:hint="cs"/>
                <w:rtl/>
              </w:rPr>
              <w:t>פונקציונאלי</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B6F3C" w14:textId="77777777" w:rsidR="0031239D" w:rsidRDefault="0031239D" w:rsidP="0031239D">
            <w:pPr>
              <w:pStyle w:val="a5"/>
              <w:ind w:left="0"/>
              <w:rPr>
                <w:rtl/>
              </w:rPr>
            </w:pPr>
            <w:r>
              <w:rPr>
                <w:rtl/>
              </w:rPr>
              <w:t>מבנה הנתונים של ה</w:t>
            </w:r>
            <w:r>
              <w:rPr>
                <w:rFonts w:hint="cs"/>
                <w:rtl/>
              </w:rPr>
              <w:t>גרף יהיה דינאמי</w:t>
            </w:r>
          </w:p>
        </w:tc>
      </w:tr>
      <w:tr w:rsidR="0031239D" w14:paraId="2B7A0640"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9A614" w14:textId="77777777" w:rsidR="0031239D" w:rsidRDefault="0031239D" w:rsidP="0031239D">
            <w:pPr>
              <w:pStyle w:val="a5"/>
              <w:ind w:left="0"/>
              <w:rPr>
                <w:rtl/>
              </w:rPr>
            </w:pPr>
            <w:r>
              <w:rPr>
                <w:rtl/>
              </w:rPr>
              <w:t>5</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5126C" w14:textId="77777777" w:rsidR="0031239D" w:rsidRDefault="0031239D" w:rsidP="0031239D">
            <w:pPr>
              <w:pStyle w:val="a5"/>
              <w:ind w:left="0"/>
              <w:rPr>
                <w:rtl/>
              </w:rPr>
            </w:pPr>
            <w:r>
              <w:rPr>
                <w:rtl/>
              </w:rPr>
              <w:t>אופן ביצוע</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0AC2D" w14:textId="77777777" w:rsidR="0031239D" w:rsidRDefault="0031239D" w:rsidP="0031239D">
            <w:pPr>
              <w:pStyle w:val="a5"/>
              <w:ind w:left="0"/>
              <w:rPr>
                <w:rtl/>
              </w:rPr>
            </w:pPr>
            <w:r>
              <w:rPr>
                <w:rtl/>
              </w:rPr>
              <w:t xml:space="preserve">מבנה הנתונים של </w:t>
            </w:r>
            <w:r>
              <w:rPr>
                <w:rFonts w:hint="cs"/>
                <w:rtl/>
              </w:rPr>
              <w:t>הגרף</w:t>
            </w:r>
            <w:r>
              <w:rPr>
                <w:rtl/>
              </w:rPr>
              <w:t xml:space="preserve"> </w:t>
            </w:r>
            <w:r>
              <w:rPr>
                <w:rFonts w:hint="cs"/>
                <w:rtl/>
              </w:rPr>
              <w:t xml:space="preserve">יריץ את האלגוריתם למציאת רכיב הקשירות </w:t>
            </w:r>
            <w:r>
              <w:rPr>
                <w:rFonts w:hint="cs"/>
              </w:rPr>
              <w:t>DFS</w:t>
            </w:r>
            <w:r>
              <w:rPr>
                <w:rFonts w:hint="cs"/>
                <w:rtl/>
              </w:rPr>
              <w:t>,וימצא את הגדול ביותר.</w:t>
            </w:r>
          </w:p>
        </w:tc>
      </w:tr>
      <w:tr w:rsidR="0031239D" w14:paraId="15FCA104"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E9F2B" w14:textId="77777777" w:rsidR="0031239D" w:rsidRDefault="0031239D" w:rsidP="0031239D">
            <w:pPr>
              <w:pStyle w:val="a5"/>
              <w:ind w:left="0"/>
              <w:rPr>
                <w:rtl/>
              </w:rPr>
            </w:pPr>
            <w:r>
              <w:rPr>
                <w:rtl/>
              </w:rPr>
              <w:t>6</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CE6E5" w14:textId="77777777" w:rsidR="0031239D" w:rsidRDefault="0031239D" w:rsidP="0031239D">
            <w:pPr>
              <w:pStyle w:val="a5"/>
              <w:ind w:left="0"/>
              <w:rPr>
                <w:rtl/>
              </w:rPr>
            </w:pPr>
            <w:r>
              <w:rPr>
                <w:rtl/>
              </w:rPr>
              <w:t>אפיון טכני</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2DAD4" w14:textId="77777777" w:rsidR="0031239D" w:rsidRDefault="0031239D" w:rsidP="0031239D">
            <w:pPr>
              <w:pStyle w:val="a5"/>
              <w:ind w:left="0"/>
              <w:rPr>
                <w:rtl/>
              </w:rPr>
            </w:pPr>
            <w:r>
              <w:rPr>
                <w:rFonts w:hint="cs"/>
                <w:rtl/>
              </w:rPr>
              <w:t>מבנה הנתונים של הגרף יבנה בהתאם למבנה הנתונים של החוקים</w:t>
            </w:r>
          </w:p>
          <w:p w14:paraId="0A41B655" w14:textId="77777777" w:rsidR="0031239D" w:rsidRDefault="0031239D" w:rsidP="0031239D">
            <w:pPr>
              <w:pStyle w:val="a5"/>
              <w:ind w:left="0"/>
              <w:rPr>
                <w:rtl/>
              </w:rPr>
            </w:pPr>
            <w:r>
              <w:rPr>
                <w:rtl/>
              </w:rPr>
              <w:t xml:space="preserve">לפי הפורמט של </w:t>
            </w:r>
            <w:r>
              <w:t>body</w:t>
            </w:r>
            <w:r>
              <w:sym w:font="Wingdings" w:char="F0E0"/>
            </w:r>
            <w:r>
              <w:t>head</w:t>
            </w:r>
          </w:p>
        </w:tc>
      </w:tr>
      <w:tr w:rsidR="0031239D" w14:paraId="241C9EDF"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9CA88" w14:textId="77777777" w:rsidR="0031239D" w:rsidRDefault="0031239D" w:rsidP="0031239D">
            <w:pPr>
              <w:pStyle w:val="a5"/>
              <w:ind w:left="0"/>
            </w:pPr>
            <w:r>
              <w:rPr>
                <w:rtl/>
              </w:rPr>
              <w:t>7</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B8019" w14:textId="77777777" w:rsidR="0031239D" w:rsidRDefault="0031239D" w:rsidP="0031239D">
            <w:pPr>
              <w:pStyle w:val="a5"/>
              <w:ind w:left="0"/>
              <w:rPr>
                <w:rtl/>
              </w:rPr>
            </w:pPr>
            <w:r>
              <w:rPr>
                <w:rtl/>
              </w:rPr>
              <w:t>אופן ביצוע</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E1DDD" w14:textId="77777777" w:rsidR="0031239D" w:rsidRDefault="0031239D" w:rsidP="0031239D">
            <w:pPr>
              <w:pStyle w:val="a5"/>
              <w:ind w:left="0"/>
              <w:rPr>
                <w:rtl/>
              </w:rPr>
            </w:pPr>
            <w:r>
              <w:rPr>
                <w:rtl/>
              </w:rPr>
              <w:t>המערכת תתחזק מבנה נתונים השומר עבור כל משתנה באיזה חוק הוא נמצא</w:t>
            </w:r>
          </w:p>
        </w:tc>
      </w:tr>
      <w:tr w:rsidR="0031239D" w14:paraId="0F01570F"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7A6F4" w14:textId="77777777" w:rsidR="0031239D" w:rsidRDefault="0031239D" w:rsidP="0031239D">
            <w:pPr>
              <w:pStyle w:val="a5"/>
              <w:ind w:left="0"/>
              <w:rPr>
                <w:rtl/>
              </w:rPr>
            </w:pPr>
            <w:r>
              <w:rPr>
                <w:rtl/>
              </w:rPr>
              <w:t>8</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CC598" w14:textId="77777777" w:rsidR="0031239D" w:rsidRDefault="0031239D" w:rsidP="0031239D">
            <w:pPr>
              <w:pStyle w:val="a5"/>
              <w:ind w:left="0"/>
              <w:rPr>
                <w:rtl/>
              </w:rPr>
            </w:pPr>
            <w:r>
              <w:rPr>
                <w:rFonts w:hint="cs"/>
                <w:rtl/>
              </w:rPr>
              <w:t>פונקציונאלי</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521DF" w14:textId="77777777" w:rsidR="0031239D" w:rsidRDefault="0031239D" w:rsidP="0031239D">
            <w:pPr>
              <w:pStyle w:val="a5"/>
              <w:ind w:left="0"/>
            </w:pPr>
            <w:r>
              <w:rPr>
                <w:rFonts w:hint="cs"/>
                <w:rtl/>
              </w:rPr>
              <w:t>מבנה הנתונים של הגרף יפרק את רכיב הקשירות הגדול ביותר .</w:t>
            </w:r>
          </w:p>
        </w:tc>
      </w:tr>
      <w:tr w:rsidR="0031239D" w14:paraId="4DE7DD1A"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59545" w14:textId="77777777" w:rsidR="0031239D" w:rsidRDefault="0031239D" w:rsidP="0031239D">
            <w:pPr>
              <w:pStyle w:val="a5"/>
              <w:ind w:left="0"/>
            </w:pPr>
            <w:r>
              <w:rPr>
                <w:rtl/>
              </w:rPr>
              <w:t>9</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C4218" w14:textId="77777777" w:rsidR="0031239D" w:rsidRDefault="0031239D" w:rsidP="0031239D">
            <w:pPr>
              <w:pStyle w:val="a5"/>
              <w:ind w:left="0"/>
              <w:rPr>
                <w:rtl/>
              </w:rPr>
            </w:pPr>
            <w:r>
              <w:rPr>
                <w:rFonts w:hint="cs"/>
                <w:rtl/>
              </w:rPr>
              <w:t>בדיקות</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07E3E" w14:textId="77777777" w:rsidR="0031239D" w:rsidRDefault="0031239D" w:rsidP="0031239D">
            <w:pPr>
              <w:pStyle w:val="a5"/>
              <w:ind w:left="0"/>
              <w:rPr>
                <w:rtl/>
              </w:rPr>
            </w:pPr>
            <w:r>
              <w:rPr>
                <w:rFonts w:hint="cs"/>
                <w:rtl/>
              </w:rPr>
              <w:t>נריץ בדיקות על מודלים קיימים ע"מ שנראה שקיים שיפור בזמני הריצה.</w:t>
            </w:r>
          </w:p>
        </w:tc>
      </w:tr>
      <w:tr w:rsidR="0031239D" w14:paraId="26E12750"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9FA59" w14:textId="77777777" w:rsidR="0031239D" w:rsidRDefault="0031239D" w:rsidP="0031239D">
            <w:pPr>
              <w:pStyle w:val="a5"/>
              <w:ind w:left="0"/>
              <w:rPr>
                <w:rtl/>
              </w:rPr>
            </w:pPr>
            <w:r>
              <w:rPr>
                <w:rFonts w:hint="cs"/>
                <w:rtl/>
              </w:rPr>
              <w:t>10</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6023F" w14:textId="77777777" w:rsidR="0031239D" w:rsidRDefault="0031239D" w:rsidP="0031239D">
            <w:pPr>
              <w:pStyle w:val="a5"/>
              <w:ind w:left="0"/>
              <w:rPr>
                <w:rtl/>
              </w:rPr>
            </w:pPr>
            <w:r>
              <w:rPr>
                <w:rFonts w:hint="cs"/>
                <w:rtl/>
              </w:rPr>
              <w:t>פונקציונאלי</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10387" w14:textId="77777777" w:rsidR="0031239D" w:rsidRDefault="0031239D" w:rsidP="0031239D">
            <w:pPr>
              <w:pStyle w:val="a5"/>
              <w:ind w:left="0"/>
              <w:rPr>
                <w:rtl/>
              </w:rPr>
            </w:pPr>
            <w:r>
              <w:rPr>
                <w:rFonts w:hint="cs"/>
                <w:rtl/>
              </w:rPr>
              <w:t>מחלקת הנתונים של הגרף תחזיר עד שלושה קודקודים בשביל שמערכת החוקים תציב במשתנים הללו.</w:t>
            </w:r>
          </w:p>
        </w:tc>
      </w:tr>
      <w:tr w:rsidR="0031239D" w14:paraId="7FBDBEC5"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DF6AA" w14:textId="77777777" w:rsidR="0031239D" w:rsidRDefault="0031239D" w:rsidP="0031239D">
            <w:pPr>
              <w:pStyle w:val="a5"/>
              <w:ind w:left="0"/>
              <w:rPr>
                <w:rtl/>
              </w:rPr>
            </w:pPr>
            <w:r>
              <w:rPr>
                <w:rFonts w:hint="cs"/>
                <w:rtl/>
              </w:rPr>
              <w:t>11</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C9FFC" w14:textId="77777777" w:rsidR="0031239D" w:rsidRDefault="0031239D" w:rsidP="0031239D">
            <w:pPr>
              <w:pStyle w:val="a5"/>
              <w:ind w:left="0"/>
              <w:rPr>
                <w:rtl/>
              </w:rPr>
            </w:pPr>
            <w:r>
              <w:rPr>
                <w:rFonts w:hint="cs"/>
                <w:rtl/>
              </w:rPr>
              <w:t>בדיקות</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28AA4" w14:textId="77777777" w:rsidR="0031239D" w:rsidRDefault="0031239D" w:rsidP="0031239D">
            <w:pPr>
              <w:pStyle w:val="a5"/>
              <w:ind w:left="0"/>
              <w:rPr>
                <w:rtl/>
              </w:rPr>
            </w:pPr>
            <w:r>
              <w:rPr>
                <w:rFonts w:hint="cs"/>
                <w:rtl/>
              </w:rPr>
              <w:t xml:space="preserve">הרצת האלגוריתם שלנו מול אלגוריתם </w:t>
            </w:r>
            <w:r>
              <w:rPr>
                <w:rFonts w:hint="cs"/>
              </w:rPr>
              <w:t>WASP</w:t>
            </w:r>
          </w:p>
        </w:tc>
      </w:tr>
      <w:tr w:rsidR="0031239D" w14:paraId="2850DD5B"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C7BE3" w14:textId="77777777" w:rsidR="0031239D" w:rsidRDefault="0031239D" w:rsidP="0031239D">
            <w:pPr>
              <w:pStyle w:val="a5"/>
              <w:ind w:left="0"/>
              <w:rPr>
                <w:rtl/>
              </w:rPr>
            </w:pPr>
            <w:r>
              <w:rPr>
                <w:rFonts w:hint="cs"/>
                <w:rtl/>
              </w:rPr>
              <w:t>12</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971BA" w14:textId="77777777" w:rsidR="0031239D" w:rsidRDefault="0031239D" w:rsidP="0031239D">
            <w:pPr>
              <w:pStyle w:val="a5"/>
              <w:ind w:left="0"/>
              <w:rPr>
                <w:rtl/>
              </w:rPr>
            </w:pPr>
            <w:r>
              <w:rPr>
                <w:rFonts w:hint="cs"/>
                <w:rtl/>
              </w:rPr>
              <w:t>פונקציונאלי</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CEA9A" w14:textId="77777777" w:rsidR="0031239D" w:rsidRDefault="0031239D" w:rsidP="0031239D">
            <w:pPr>
              <w:pStyle w:val="a5"/>
              <w:ind w:left="0"/>
              <w:rPr>
                <w:rtl/>
              </w:rPr>
            </w:pPr>
            <w:r>
              <w:rPr>
                <w:rFonts w:hint="cs"/>
                <w:rtl/>
              </w:rPr>
              <w:t xml:space="preserve">שילוב אלגוריתם </w:t>
            </w:r>
            <w:r>
              <w:rPr>
                <w:rFonts w:hint="cs"/>
              </w:rPr>
              <w:t>WAS</w:t>
            </w:r>
            <w:r>
              <w:t xml:space="preserve">P </w:t>
            </w:r>
            <w:r>
              <w:rPr>
                <w:rFonts w:hint="cs"/>
                <w:rtl/>
              </w:rPr>
              <w:t xml:space="preserve"> באלגוריתם שלנו.</w:t>
            </w:r>
          </w:p>
        </w:tc>
      </w:tr>
      <w:tr w:rsidR="0031239D" w14:paraId="11BB431B"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8A381" w14:textId="77777777" w:rsidR="0031239D" w:rsidRDefault="0031239D" w:rsidP="0031239D">
            <w:pPr>
              <w:pStyle w:val="a5"/>
              <w:ind w:left="0"/>
              <w:rPr>
                <w:rtl/>
              </w:rPr>
            </w:pPr>
            <w:r>
              <w:rPr>
                <w:rFonts w:hint="cs"/>
                <w:rtl/>
              </w:rPr>
              <w:t>13</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57597" w14:textId="77777777" w:rsidR="0031239D" w:rsidRDefault="0031239D" w:rsidP="0031239D">
            <w:pPr>
              <w:pStyle w:val="a5"/>
              <w:ind w:left="0"/>
              <w:rPr>
                <w:rtl/>
              </w:rPr>
            </w:pPr>
            <w:r>
              <w:rPr>
                <w:rFonts w:hint="cs"/>
                <w:rtl/>
              </w:rPr>
              <w:t>אופן ביצוע</w:t>
            </w:r>
          </w:p>
          <w:p w14:paraId="3E6CE0A5" w14:textId="77777777" w:rsidR="002C10C1" w:rsidRDefault="002C10C1" w:rsidP="0031239D">
            <w:pPr>
              <w:pStyle w:val="a5"/>
              <w:ind w:left="0"/>
              <w:rPr>
                <w:rtl/>
              </w:rPr>
            </w:pP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2FC05" w14:textId="77777777" w:rsidR="0031239D" w:rsidRDefault="0031239D" w:rsidP="0031239D">
            <w:pPr>
              <w:pStyle w:val="a5"/>
              <w:ind w:left="0"/>
              <w:rPr>
                <w:rtl/>
              </w:rPr>
            </w:pPr>
            <w:r>
              <w:rPr>
                <w:rFonts w:hint="cs"/>
                <w:rtl/>
              </w:rPr>
              <w:t xml:space="preserve">שימוש באלגוריתם </w:t>
            </w:r>
            <w:r>
              <w:t>k-edge connected component</w:t>
            </w:r>
            <w:r>
              <w:rPr>
                <w:rFonts w:hint="cs"/>
                <w:rtl/>
              </w:rPr>
              <w:t xml:space="preserve"> לפירוק רכיב הקשירות והחזרת קודקודים שיפרקו את הגרף</w:t>
            </w:r>
            <w:r w:rsidR="00F64193">
              <w:rPr>
                <w:rFonts w:hint="cs"/>
                <w:rtl/>
              </w:rPr>
              <w:t>.</w:t>
            </w:r>
          </w:p>
        </w:tc>
      </w:tr>
      <w:tr w:rsidR="002C10C1" w14:paraId="5C2F44DE"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A1CE0" w14:textId="77777777" w:rsidR="002C10C1" w:rsidRDefault="002C10C1" w:rsidP="0031239D">
            <w:pPr>
              <w:pStyle w:val="a5"/>
              <w:ind w:left="0"/>
              <w:rPr>
                <w:rtl/>
              </w:rPr>
            </w:pPr>
            <w:r>
              <w:rPr>
                <w:rFonts w:hint="cs"/>
                <w:rtl/>
              </w:rPr>
              <w:t>14</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2B4D0" w14:textId="77777777" w:rsidR="002C10C1" w:rsidRDefault="002C10C1" w:rsidP="0031239D">
            <w:pPr>
              <w:pStyle w:val="a5"/>
              <w:ind w:left="0"/>
              <w:rPr>
                <w:rtl/>
              </w:rPr>
            </w:pPr>
            <w:r>
              <w:rPr>
                <w:rFonts w:hint="cs"/>
                <w:rtl/>
              </w:rPr>
              <w:t>פונקציונאלי</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F5791" w14:textId="77777777" w:rsidR="002C10C1" w:rsidRDefault="002C10C1" w:rsidP="0031239D">
            <w:pPr>
              <w:pStyle w:val="a5"/>
              <w:ind w:left="0"/>
              <w:rPr>
                <w:rtl/>
              </w:rPr>
            </w:pPr>
            <w:r>
              <w:rPr>
                <w:rFonts w:hint="cs"/>
                <w:rtl/>
              </w:rPr>
              <w:t>מבנה הנתונים של החוקים יהיה דינמי</w:t>
            </w:r>
            <w:r w:rsidR="00F64193">
              <w:rPr>
                <w:rFonts w:hint="cs"/>
                <w:rtl/>
              </w:rPr>
              <w:t>.</w:t>
            </w:r>
          </w:p>
        </w:tc>
      </w:tr>
      <w:tr w:rsidR="002C10C1" w14:paraId="5287F9A0" w14:textId="77777777" w:rsidTr="00334DF2">
        <w:trPr>
          <w:trHeight w:val="374"/>
        </w:trPr>
        <w:tc>
          <w:tcPr>
            <w:tcW w:w="1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1E7C5" w14:textId="77777777" w:rsidR="002C10C1" w:rsidRDefault="002C10C1" w:rsidP="0031239D">
            <w:pPr>
              <w:pStyle w:val="a5"/>
              <w:ind w:left="0"/>
              <w:rPr>
                <w:rtl/>
              </w:rPr>
            </w:pPr>
            <w:r>
              <w:rPr>
                <w:rFonts w:hint="cs"/>
                <w:rtl/>
              </w:rPr>
              <w:t>15</w:t>
            </w:r>
          </w:p>
        </w:tc>
        <w:tc>
          <w:tcPr>
            <w:tcW w:w="2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5325A" w14:textId="77777777" w:rsidR="002C10C1" w:rsidRDefault="00F64193" w:rsidP="0031239D">
            <w:pPr>
              <w:pStyle w:val="a5"/>
              <w:ind w:left="0"/>
              <w:rPr>
                <w:rtl/>
              </w:rPr>
            </w:pPr>
            <w:r>
              <w:rPr>
                <w:rFonts w:hint="cs"/>
                <w:rtl/>
              </w:rPr>
              <w:t>פונקציונאלי</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992F8" w14:textId="77777777" w:rsidR="002C10C1" w:rsidRDefault="00F64193" w:rsidP="0031239D">
            <w:pPr>
              <w:pStyle w:val="a5"/>
              <w:ind w:left="0"/>
              <w:rPr>
                <w:rtl/>
              </w:rPr>
            </w:pPr>
            <w:r>
              <w:rPr>
                <w:rFonts w:hint="cs"/>
                <w:rtl/>
              </w:rPr>
              <w:t>תהיה אפשרות להוריד משתנה או חוק שלם במבנה הנתונים.</w:t>
            </w:r>
          </w:p>
        </w:tc>
      </w:tr>
    </w:tbl>
    <w:p w14:paraId="45805E8B" w14:textId="77777777" w:rsidR="0031239D" w:rsidRPr="00633C39" w:rsidRDefault="0031239D" w:rsidP="0031239D">
      <w:pPr>
        <w:bidi/>
        <w:spacing w:line="360" w:lineRule="auto"/>
        <w:rPr>
          <w:rFonts w:cs="David"/>
          <w:b/>
          <w:bCs/>
          <w:sz w:val="28"/>
          <w:szCs w:val="28"/>
          <w:u w:val="single"/>
        </w:rPr>
      </w:pPr>
    </w:p>
    <w:p w14:paraId="68B7D828" w14:textId="77777777" w:rsidR="00334DF2" w:rsidRPr="0031239D" w:rsidRDefault="00334DF2" w:rsidP="0031239D">
      <w:pPr>
        <w:bidi/>
      </w:pPr>
    </w:p>
    <w:sectPr w:rsidR="00334DF2" w:rsidRPr="0031239D" w:rsidSect="00334DF2">
      <w:headerReference w:type="default" r:id="rId31"/>
      <w:footerReference w:type="default" r:id="rId32"/>
      <w:pgSz w:w="11906" w:h="16838"/>
      <w:pgMar w:top="2658" w:right="1700" w:bottom="1797" w:left="1701" w:header="426"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wner" w:date="2018-02-01T15:30:00Z" w:initials="O">
    <w:p w14:paraId="4A358F00" w14:textId="77777777" w:rsidR="00FD6FBB" w:rsidRDefault="00FD6FBB">
      <w:pPr>
        <w:pStyle w:val="a8"/>
      </w:pPr>
      <w:r>
        <w:rPr>
          <w:rStyle w:val="a7"/>
        </w:rPr>
        <w:annotationRef/>
      </w:r>
    </w:p>
  </w:comment>
  <w:comment w:id="2" w:author="Owner" w:date="2018-02-01T15:31:00Z" w:initials="O">
    <w:p w14:paraId="03BBD52A" w14:textId="77777777" w:rsidR="00FD6FBB" w:rsidRDefault="00FD6FBB">
      <w:pPr>
        <w:pStyle w:val="a8"/>
        <w:rPr>
          <w:rtl/>
        </w:rPr>
      </w:pPr>
      <w:r>
        <w:rPr>
          <w:rStyle w:val="a7"/>
        </w:rPr>
        <w:annotationRef/>
      </w:r>
      <w:r>
        <w:rPr>
          <w:rFonts w:hint="cs"/>
          <w:rtl/>
        </w:rPr>
        <w:t>תציין שכל מספר מייצג משתנה והמינוס זה שלילה</w:t>
      </w:r>
    </w:p>
  </w:comment>
  <w:comment w:id="5" w:author="Owner" w:date="2018-02-01T15:32:00Z" w:initials="O">
    <w:p w14:paraId="57ED4E6D" w14:textId="77777777" w:rsidR="00FD6FBB" w:rsidRDefault="00FD6FBB">
      <w:pPr>
        <w:pStyle w:val="a8"/>
        <w:rPr>
          <w:rtl/>
        </w:rPr>
      </w:pPr>
      <w:r>
        <w:rPr>
          <w:rStyle w:val="a7"/>
        </w:rPr>
        <w:annotationRef/>
      </w:r>
      <w:r>
        <w:rPr>
          <w:rFonts w:hint="cs"/>
          <w:rtl/>
        </w:rPr>
        <w:t>תתחיל את פרק 3 בעמוד חדש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358F00" w15:done="0"/>
  <w15:commentEx w15:paraId="03BBD52A" w15:done="0"/>
  <w15:commentEx w15:paraId="57ED4E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F96E5" w14:textId="77777777" w:rsidR="0061429B" w:rsidRDefault="0061429B">
      <w:pPr>
        <w:spacing w:after="0" w:line="240" w:lineRule="auto"/>
      </w:pPr>
      <w:r>
        <w:separator/>
      </w:r>
    </w:p>
  </w:endnote>
  <w:endnote w:type="continuationSeparator" w:id="0">
    <w:p w14:paraId="5FED5906" w14:textId="77777777" w:rsidR="0061429B" w:rsidRDefault="0061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70082" w14:textId="77777777" w:rsidR="00841E4C" w:rsidRPr="00AE6642" w:rsidRDefault="00841E4C" w:rsidP="00334DF2">
    <w:pPr>
      <w:ind w:left="-142" w:right="-58"/>
      <w:rPr>
        <w:rFonts w:cs="Calibri"/>
        <w:b/>
        <w:bCs/>
      </w:rPr>
    </w:pPr>
    <w:r>
      <w:rPr>
        <w:noProof/>
      </w:rPr>
      <w:drawing>
        <wp:anchor distT="0" distB="0" distL="114300" distR="114300" simplePos="0" relativeHeight="251660288" behindDoc="1" locked="0" layoutInCell="1" allowOverlap="1" wp14:anchorId="228E7B60" wp14:editId="4F1FDCCD">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7AC4E" w14:textId="77777777" w:rsidR="0061429B" w:rsidRDefault="0061429B">
      <w:pPr>
        <w:spacing w:after="0" w:line="240" w:lineRule="auto"/>
      </w:pPr>
      <w:r>
        <w:separator/>
      </w:r>
    </w:p>
  </w:footnote>
  <w:footnote w:type="continuationSeparator" w:id="0">
    <w:p w14:paraId="28A3BA12" w14:textId="77777777" w:rsidR="0061429B" w:rsidRDefault="006142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9B288" w14:textId="77777777" w:rsidR="00841E4C" w:rsidRDefault="00841E4C" w:rsidP="00334DF2">
    <w:pPr>
      <w:pStyle w:val="a3"/>
      <w:tabs>
        <w:tab w:val="clear" w:pos="4153"/>
        <w:tab w:val="center" w:pos="2834"/>
      </w:tabs>
      <w:rPr>
        <w:noProof/>
        <w:rtl/>
      </w:rPr>
    </w:pPr>
    <w:r>
      <w:rPr>
        <w:noProof/>
      </w:rPr>
      <w:drawing>
        <wp:anchor distT="0" distB="0" distL="114300" distR="114300" simplePos="0" relativeHeight="251659264" behindDoc="1" locked="0" layoutInCell="1" allowOverlap="1" wp14:anchorId="33A36A2E" wp14:editId="1F2D291A">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2BD63" w14:textId="77777777" w:rsidR="00841E4C" w:rsidRDefault="00841E4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4B59"/>
    <w:multiLevelType w:val="hybridMultilevel"/>
    <w:tmpl w:val="AE82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368B6"/>
    <w:multiLevelType w:val="hybridMultilevel"/>
    <w:tmpl w:val="ED627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E4C78"/>
    <w:multiLevelType w:val="hybridMultilevel"/>
    <w:tmpl w:val="ACA8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2005C"/>
    <w:multiLevelType w:val="hybridMultilevel"/>
    <w:tmpl w:val="DFB6FC40"/>
    <w:lvl w:ilvl="0" w:tplc="527854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rson w15:author="עדי טיירי">
    <w15:presenceInfo w15:providerId="Windows Live" w15:userId="432c951c6867c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7E"/>
    <w:rsid w:val="00014FC8"/>
    <w:rsid w:val="000735C4"/>
    <w:rsid w:val="000824F0"/>
    <w:rsid w:val="0008470C"/>
    <w:rsid w:val="00084ED5"/>
    <w:rsid w:val="00095CAE"/>
    <w:rsid w:val="000E2DB2"/>
    <w:rsid w:val="000F34D6"/>
    <w:rsid w:val="001148A1"/>
    <w:rsid w:val="00115CCB"/>
    <w:rsid w:val="00124761"/>
    <w:rsid w:val="00143B4D"/>
    <w:rsid w:val="0017267E"/>
    <w:rsid w:val="001B752F"/>
    <w:rsid w:val="00216B61"/>
    <w:rsid w:val="00216E0C"/>
    <w:rsid w:val="00234801"/>
    <w:rsid w:val="002376E8"/>
    <w:rsid w:val="00240F09"/>
    <w:rsid w:val="00287374"/>
    <w:rsid w:val="002C10C1"/>
    <w:rsid w:val="0030612E"/>
    <w:rsid w:val="0031239D"/>
    <w:rsid w:val="00321F8A"/>
    <w:rsid w:val="00334DF2"/>
    <w:rsid w:val="003B36FF"/>
    <w:rsid w:val="003D7ADA"/>
    <w:rsid w:val="003E63FC"/>
    <w:rsid w:val="004A2510"/>
    <w:rsid w:val="004E40F4"/>
    <w:rsid w:val="00590B03"/>
    <w:rsid w:val="005A271A"/>
    <w:rsid w:val="005C4618"/>
    <w:rsid w:val="005F6C36"/>
    <w:rsid w:val="00607522"/>
    <w:rsid w:val="0061429B"/>
    <w:rsid w:val="006B5C6D"/>
    <w:rsid w:val="006E74CE"/>
    <w:rsid w:val="006F777C"/>
    <w:rsid w:val="00760A50"/>
    <w:rsid w:val="00824F6B"/>
    <w:rsid w:val="00841E4C"/>
    <w:rsid w:val="00862F17"/>
    <w:rsid w:val="008A1EA5"/>
    <w:rsid w:val="008C27A1"/>
    <w:rsid w:val="008E63C0"/>
    <w:rsid w:val="009C22AB"/>
    <w:rsid w:val="00A70B3C"/>
    <w:rsid w:val="00AB67F8"/>
    <w:rsid w:val="00AE51B1"/>
    <w:rsid w:val="00AF46F6"/>
    <w:rsid w:val="00B610D0"/>
    <w:rsid w:val="00B63964"/>
    <w:rsid w:val="00BA3E0A"/>
    <w:rsid w:val="00C0110F"/>
    <w:rsid w:val="00C157E4"/>
    <w:rsid w:val="00C47481"/>
    <w:rsid w:val="00CD760D"/>
    <w:rsid w:val="00CE3628"/>
    <w:rsid w:val="00D14B05"/>
    <w:rsid w:val="00DC75E3"/>
    <w:rsid w:val="00E30726"/>
    <w:rsid w:val="00E95C6B"/>
    <w:rsid w:val="00EC3F2A"/>
    <w:rsid w:val="00EE782C"/>
    <w:rsid w:val="00F1309C"/>
    <w:rsid w:val="00F27005"/>
    <w:rsid w:val="00F437E9"/>
    <w:rsid w:val="00F64193"/>
    <w:rsid w:val="00F667A1"/>
    <w:rsid w:val="00F96A30"/>
    <w:rsid w:val="00FD6999"/>
    <w:rsid w:val="00FD6F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D485"/>
  <w15:chartTrackingRefBased/>
  <w15:docId w15:val="{397DC586-5230-470E-9322-935D551A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1239D"/>
    <w:pPr>
      <w:keepNext/>
      <w:keepLines/>
      <w:bidi/>
      <w:spacing w:before="24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1239D"/>
    <w:pPr>
      <w:keepNext/>
      <w:keepLines/>
      <w:bidi/>
      <w:spacing w:before="40" w:after="0" w:line="240" w:lineRule="auto"/>
      <w:jc w:val="center"/>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1239D"/>
    <w:pPr>
      <w:keepNext/>
      <w:keepLines/>
      <w:bidi/>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1239D"/>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31239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31239D"/>
    <w:rPr>
      <w:rFonts w:asciiTheme="majorHAnsi" w:eastAsiaTheme="majorEastAsia" w:hAnsiTheme="majorHAnsi" w:cstheme="majorBidi"/>
      <w:color w:val="1F4D78" w:themeColor="accent1" w:themeShade="7F"/>
      <w:sz w:val="24"/>
      <w:szCs w:val="24"/>
    </w:rPr>
  </w:style>
  <w:style w:type="paragraph" w:styleId="a3">
    <w:name w:val="header"/>
    <w:basedOn w:val="a"/>
    <w:link w:val="a4"/>
    <w:uiPriority w:val="99"/>
    <w:unhideWhenUsed/>
    <w:rsid w:val="0031239D"/>
    <w:pPr>
      <w:tabs>
        <w:tab w:val="center" w:pos="4153"/>
        <w:tab w:val="right" w:pos="8306"/>
      </w:tabs>
      <w:bidi/>
      <w:spacing w:after="0" w:line="240" w:lineRule="auto"/>
      <w:jc w:val="center"/>
    </w:pPr>
    <w:rPr>
      <w:rFonts w:ascii="Calibri" w:eastAsia="Calibri" w:hAnsi="Calibri" w:cs="Arial"/>
    </w:rPr>
  </w:style>
  <w:style w:type="character" w:customStyle="1" w:styleId="a4">
    <w:name w:val="כותרת עליונה תו"/>
    <w:basedOn w:val="a0"/>
    <w:link w:val="a3"/>
    <w:uiPriority w:val="99"/>
    <w:rsid w:val="0031239D"/>
    <w:rPr>
      <w:rFonts w:ascii="Calibri" w:eastAsia="Calibri" w:hAnsi="Calibri" w:cs="Arial"/>
    </w:rPr>
  </w:style>
  <w:style w:type="paragraph" w:styleId="a5">
    <w:name w:val="List Paragraph"/>
    <w:basedOn w:val="a"/>
    <w:uiPriority w:val="34"/>
    <w:qFormat/>
    <w:rsid w:val="0031239D"/>
    <w:pPr>
      <w:bidi/>
      <w:spacing w:after="0" w:line="240" w:lineRule="auto"/>
      <w:ind w:left="720"/>
      <w:contextualSpacing/>
    </w:pPr>
    <w:rPr>
      <w:rFonts w:ascii="Times New Roman" w:eastAsia="Times New Roman" w:hAnsi="Times New Roman" w:cs="David"/>
      <w:sz w:val="20"/>
      <w:szCs w:val="24"/>
      <w:lang w:eastAsia="he-IL"/>
    </w:rPr>
  </w:style>
  <w:style w:type="table" w:styleId="a6">
    <w:name w:val="Table Grid"/>
    <w:basedOn w:val="a1"/>
    <w:uiPriority w:val="59"/>
    <w:rsid w:val="003123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0"/>
    <w:uiPriority w:val="99"/>
    <w:unhideWhenUsed/>
    <w:rsid w:val="0031239D"/>
    <w:rPr>
      <w:color w:val="0563C1" w:themeColor="hyperlink"/>
      <w:u w:val="single"/>
    </w:rPr>
  </w:style>
  <w:style w:type="character" w:styleId="FollowedHyperlink">
    <w:name w:val="FollowedHyperlink"/>
    <w:basedOn w:val="a0"/>
    <w:uiPriority w:val="99"/>
    <w:semiHidden/>
    <w:unhideWhenUsed/>
    <w:rsid w:val="0030612E"/>
    <w:rPr>
      <w:color w:val="954F72" w:themeColor="followedHyperlink"/>
      <w:u w:val="single"/>
    </w:rPr>
  </w:style>
  <w:style w:type="character" w:styleId="a7">
    <w:name w:val="annotation reference"/>
    <w:basedOn w:val="a0"/>
    <w:uiPriority w:val="99"/>
    <w:semiHidden/>
    <w:unhideWhenUsed/>
    <w:rsid w:val="00C157E4"/>
    <w:rPr>
      <w:sz w:val="16"/>
      <w:szCs w:val="16"/>
    </w:rPr>
  </w:style>
  <w:style w:type="paragraph" w:styleId="a8">
    <w:name w:val="annotation text"/>
    <w:basedOn w:val="a"/>
    <w:link w:val="a9"/>
    <w:uiPriority w:val="99"/>
    <w:semiHidden/>
    <w:unhideWhenUsed/>
    <w:rsid w:val="00C157E4"/>
    <w:pPr>
      <w:spacing w:line="240" w:lineRule="auto"/>
    </w:pPr>
    <w:rPr>
      <w:sz w:val="20"/>
      <w:szCs w:val="20"/>
    </w:rPr>
  </w:style>
  <w:style w:type="character" w:customStyle="1" w:styleId="a9">
    <w:name w:val="טקסט הערה תו"/>
    <w:basedOn w:val="a0"/>
    <w:link w:val="a8"/>
    <w:uiPriority w:val="99"/>
    <w:semiHidden/>
    <w:rsid w:val="00C157E4"/>
    <w:rPr>
      <w:sz w:val="20"/>
      <w:szCs w:val="20"/>
    </w:rPr>
  </w:style>
  <w:style w:type="paragraph" w:styleId="aa">
    <w:name w:val="annotation subject"/>
    <w:basedOn w:val="a8"/>
    <w:next w:val="a8"/>
    <w:link w:val="ab"/>
    <w:uiPriority w:val="99"/>
    <w:semiHidden/>
    <w:unhideWhenUsed/>
    <w:rsid w:val="00C157E4"/>
    <w:rPr>
      <w:b/>
      <w:bCs/>
    </w:rPr>
  </w:style>
  <w:style w:type="character" w:customStyle="1" w:styleId="ab">
    <w:name w:val="נושא הערה תו"/>
    <w:basedOn w:val="a9"/>
    <w:link w:val="aa"/>
    <w:uiPriority w:val="99"/>
    <w:semiHidden/>
    <w:rsid w:val="00C157E4"/>
    <w:rPr>
      <w:b/>
      <w:bCs/>
      <w:sz w:val="20"/>
      <w:szCs w:val="20"/>
    </w:rPr>
  </w:style>
  <w:style w:type="paragraph" w:styleId="ac">
    <w:name w:val="Balloon Text"/>
    <w:basedOn w:val="a"/>
    <w:link w:val="ad"/>
    <w:uiPriority w:val="99"/>
    <w:semiHidden/>
    <w:unhideWhenUsed/>
    <w:rsid w:val="00C157E4"/>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C157E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ar.google.com/calendar/r/month/2018/1/1?cid=azlodGIxNG5qaHRldGU2bW1ndmk2NTlhdDhAZ3JvdXAuY2FsZW5kYXIuZ29vZ2xlLmNvbQ" TargetMode="External"/><Relationship Id="rId13" Type="http://schemas.openxmlformats.org/officeDocument/2006/relationships/hyperlink" Target="http://alviano.github.io/wasp/" TargetMode="External"/><Relationship Id="rId18" Type="http://schemas.openxmlformats.org/officeDocument/2006/relationships/hyperlink" Target="http://dx.doi.org/10.1016/j.artint.2014.02.003" TargetMode="External"/><Relationship Id="rId26" Type="http://schemas.openxmlformats.org/officeDocument/2006/relationships/hyperlink" Target="http://link.springer.com/chapter/10.1007%2F978-3-642-40564-8_6" TargetMode="External"/><Relationship Id="rId3" Type="http://schemas.openxmlformats.org/officeDocument/2006/relationships/settings" Target="settings.xml"/><Relationship Id="rId21" Type="http://schemas.openxmlformats.org/officeDocument/2006/relationships/hyperlink" Target="http://alviano.github.io/wasp/wasp2.bib" TargetMode="External"/><Relationship Id="rId34" Type="http://schemas.microsoft.com/office/2011/relationships/people" Target="people.xml"/><Relationship Id="rId7" Type="http://schemas.openxmlformats.org/officeDocument/2006/relationships/hyperlink" Target="https://github.com/mazmaz2k/Modular-Construction-of-Minimal-Models.git" TargetMode="External"/><Relationship Id="rId12" Type="http://schemas.openxmlformats.org/officeDocument/2006/relationships/hyperlink" Target="https://he.wikipedia.org/wiki/%D7%91%D7%A2%D7%99%D7%99%D7%AA_%D7%94%D7%A1%D7%A4%D7%99%D7%A7%D7%95%D7%AA" TargetMode="External"/><Relationship Id="rId17" Type="http://schemas.openxmlformats.org/officeDocument/2006/relationships/image" Target="media/image5.png"/><Relationship Id="rId25" Type="http://schemas.openxmlformats.org/officeDocument/2006/relationships/hyperlink" Target="http://alviano.github.io/wasp/cautiousreasoning.bi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link.springer.com/chapter/10.1007%2F978-3-319-23264-5_5"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journals.cambridge.org/action/displayAbstract?fromPage=online&amp;aid=9303142&amp;fileId=S147106841400032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alviano.github.io/wasp/jlcweakconstraints.bib" TargetMode="External"/><Relationship Id="rId28" Type="http://schemas.openxmlformats.org/officeDocument/2006/relationships/image" Target="media/image6.jpeg"/><Relationship Id="rId10" Type="http://schemas.microsoft.com/office/2011/relationships/commentsExtended" Target="commentsExtended.xml"/><Relationship Id="rId19" Type="http://schemas.openxmlformats.org/officeDocument/2006/relationships/hyperlink" Target="http://www.jstor.org/stable/1970289?seq=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logcom.oxfordjournals.org/content/early/2015/08/31/logcom.exv061.short?rss=1" TargetMode="External"/><Relationship Id="rId27" Type="http://schemas.openxmlformats.org/officeDocument/2006/relationships/hyperlink" Target="http://alviano.github.io/wasp/wasp.bib" TargetMode="External"/><Relationship Id="rId30" Type="http://schemas.openxmlformats.org/officeDocument/2006/relationships/image" Target="media/image8.jpe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3686</Words>
  <Characters>21013</Characters>
  <Application>Microsoft Office Word</Application>
  <DocSecurity>0</DocSecurity>
  <Lines>175</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טיירי</dc:creator>
  <cp:keywords/>
  <dc:description/>
  <cp:lastModifiedBy>עדי טיירי</cp:lastModifiedBy>
  <cp:revision>4</cp:revision>
  <dcterms:created xsi:type="dcterms:W3CDTF">2018-02-01T13:25:00Z</dcterms:created>
  <dcterms:modified xsi:type="dcterms:W3CDTF">2018-02-01T17:57:00Z</dcterms:modified>
</cp:coreProperties>
</file>